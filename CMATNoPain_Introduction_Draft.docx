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0DBAD" w14:textId="77777777" w:rsidR="008A0A16" w:rsidRPr="00682296" w:rsidRDefault="008A0A16" w:rsidP="00682296">
      <w:pPr>
        <w:pStyle w:val="Heading1"/>
        <w:spacing w:before="0"/>
        <w:ind w:firstLine="720"/>
        <w:jc w:val="center"/>
        <w:rPr>
          <w:sz w:val="24"/>
          <w:szCs w:val="24"/>
          <w:rPrChange w:id="0" w:author="Patrick Skippen" w:date="2020-08-26T11:55:00Z">
            <w:rPr/>
          </w:rPrChange>
        </w:rPr>
        <w:pPrChange w:id="1" w:author="Patrick Skippen" w:date="2020-08-26T11:56:00Z">
          <w:pPr>
            <w:pStyle w:val="Heading1"/>
            <w:jc w:val="center"/>
          </w:pPr>
        </w:pPrChange>
      </w:pPr>
      <w:r w:rsidRPr="00682296">
        <w:rPr>
          <w:sz w:val="24"/>
          <w:szCs w:val="24"/>
          <w:rPrChange w:id="2" w:author="Patrick Skippen" w:date="2020-08-26T11:55:00Z">
            <w:rPr/>
          </w:rPrChange>
        </w:rPr>
        <w:t>Modulation of Attentional Control in Sustained Pain</w:t>
      </w:r>
    </w:p>
    <w:p w14:paraId="22284DE5" w14:textId="77777777" w:rsidR="008A0A16" w:rsidRPr="00682296" w:rsidRDefault="008A0A16" w:rsidP="00682296">
      <w:pPr>
        <w:spacing w:before="0"/>
        <w:ind w:firstLine="720"/>
        <w:rPr>
          <w:rFonts w:ascii="Times New Roman" w:hAnsi="Times New Roman" w:cs="Times New Roman"/>
          <w:sz w:val="24"/>
          <w:szCs w:val="24"/>
          <w:rPrChange w:id="3" w:author="Patrick Skippen" w:date="2020-08-26T11:55:00Z">
            <w:rPr/>
          </w:rPrChange>
        </w:rPr>
        <w:pPrChange w:id="4" w:author="Patrick Skippen" w:date="2020-08-26T11:56:00Z">
          <w:pPr/>
        </w:pPrChange>
      </w:pPr>
    </w:p>
    <w:p w14:paraId="7F41200E" w14:textId="2257BA34" w:rsidR="008A0A16" w:rsidRPr="00682296" w:rsidRDefault="008A0A16" w:rsidP="00682296">
      <w:pPr>
        <w:spacing w:before="0"/>
        <w:ind w:firstLine="720"/>
        <w:jc w:val="center"/>
        <w:rPr>
          <w:rFonts w:ascii="Times New Roman" w:hAnsi="Times New Roman" w:cs="Times New Roman"/>
          <w:sz w:val="24"/>
          <w:szCs w:val="24"/>
          <w:rPrChange w:id="5" w:author="Patrick Skippen" w:date="2020-08-26T11:55:00Z">
            <w:rPr/>
          </w:rPrChange>
        </w:rPr>
        <w:pPrChange w:id="6" w:author="Patrick Skippen" w:date="2020-08-26T11:56:00Z">
          <w:pPr>
            <w:jc w:val="center"/>
          </w:pPr>
        </w:pPrChange>
      </w:pPr>
      <w:r w:rsidRPr="00682296">
        <w:rPr>
          <w:rFonts w:ascii="Times New Roman" w:hAnsi="Times New Roman" w:cs="Times New Roman"/>
          <w:sz w:val="24"/>
          <w:szCs w:val="24"/>
          <w:rPrChange w:id="7" w:author="Patrick Skippen" w:date="2020-08-26T11:55:00Z">
            <w:rPr/>
          </w:rPrChange>
        </w:rPr>
        <w:t xml:space="preserve">Skippen, P., </w:t>
      </w:r>
      <w:proofErr w:type="spellStart"/>
      <w:r w:rsidRPr="00682296">
        <w:rPr>
          <w:rFonts w:ascii="Times New Roman" w:hAnsi="Times New Roman" w:cs="Times New Roman"/>
          <w:sz w:val="24"/>
          <w:szCs w:val="24"/>
          <w:rPrChange w:id="8" w:author="Patrick Skippen" w:date="2020-08-26T11:55:00Z">
            <w:rPr/>
          </w:rPrChange>
        </w:rPr>
        <w:t>Mazaheri</w:t>
      </w:r>
      <w:proofErr w:type="spellEnd"/>
      <w:r w:rsidRPr="00682296">
        <w:rPr>
          <w:rFonts w:ascii="Times New Roman" w:hAnsi="Times New Roman" w:cs="Times New Roman"/>
          <w:sz w:val="24"/>
          <w:szCs w:val="24"/>
          <w:rPrChange w:id="9" w:author="Patrick Skippen" w:date="2020-08-26T11:55:00Z">
            <w:rPr/>
          </w:rPrChange>
        </w:rPr>
        <w:t>, A.,</w:t>
      </w:r>
      <w:r w:rsidR="00C83BE9" w:rsidRPr="00682296">
        <w:rPr>
          <w:rFonts w:ascii="Times New Roman" w:hAnsi="Times New Roman" w:cs="Times New Roman"/>
          <w:sz w:val="24"/>
          <w:szCs w:val="24"/>
          <w:rPrChange w:id="10" w:author="Patrick Skippen" w:date="2020-08-26T11:55:00Z">
            <w:rPr/>
          </w:rPrChange>
        </w:rPr>
        <w:t xml:space="preserve"> </w:t>
      </w:r>
      <w:r w:rsidR="00F2165D" w:rsidRPr="00682296">
        <w:rPr>
          <w:rFonts w:ascii="Times New Roman" w:hAnsi="Times New Roman" w:cs="Times New Roman"/>
          <w:sz w:val="24"/>
          <w:szCs w:val="24"/>
          <w:rPrChange w:id="11" w:author="Patrick Skippen" w:date="2020-08-26T11:55:00Z">
            <w:rPr/>
          </w:rPrChange>
        </w:rPr>
        <w:t xml:space="preserve">Millard, S., M., </w:t>
      </w:r>
      <w:proofErr w:type="gramStart"/>
      <w:r w:rsidR="00C83BE9" w:rsidRPr="00682296">
        <w:rPr>
          <w:rFonts w:ascii="Times New Roman" w:hAnsi="Times New Roman" w:cs="Times New Roman"/>
          <w:sz w:val="24"/>
          <w:szCs w:val="24"/>
          <w:rPrChange w:id="12" w:author="Patrick Skippen" w:date="2020-08-26T11:55:00Z">
            <w:rPr/>
          </w:rPrChange>
        </w:rPr>
        <w:t>Siobhan.,</w:t>
      </w:r>
      <w:proofErr w:type="gramEnd"/>
      <w:r w:rsidR="00C83BE9" w:rsidRPr="00682296">
        <w:rPr>
          <w:rFonts w:ascii="Times New Roman" w:hAnsi="Times New Roman" w:cs="Times New Roman"/>
          <w:sz w:val="24"/>
          <w:szCs w:val="24"/>
          <w:rPrChange w:id="13" w:author="Patrick Skippen" w:date="2020-08-26T11:55:00Z">
            <w:rPr/>
          </w:rPrChange>
        </w:rPr>
        <w:t xml:space="preserve"> S,</w:t>
      </w:r>
      <w:r w:rsidRPr="00682296">
        <w:rPr>
          <w:rFonts w:ascii="Times New Roman" w:hAnsi="Times New Roman" w:cs="Times New Roman"/>
          <w:sz w:val="24"/>
          <w:szCs w:val="24"/>
          <w:rPrChange w:id="14" w:author="Patrick Skippen" w:date="2020-08-26T11:55:00Z">
            <w:rPr/>
          </w:rPrChange>
        </w:rPr>
        <w:t xml:space="preserve"> Seminowicz, D.</w:t>
      </w:r>
    </w:p>
    <w:p w14:paraId="438AF8FB" w14:textId="77777777" w:rsidR="00795466" w:rsidRPr="00682296" w:rsidRDefault="00795466" w:rsidP="00682296">
      <w:pPr>
        <w:spacing w:before="0"/>
        <w:ind w:firstLine="720"/>
        <w:jc w:val="center"/>
        <w:rPr>
          <w:rFonts w:ascii="Times New Roman" w:hAnsi="Times New Roman" w:cs="Times New Roman"/>
          <w:sz w:val="24"/>
          <w:szCs w:val="24"/>
          <w:rPrChange w:id="15" w:author="Patrick Skippen" w:date="2020-08-26T11:55:00Z">
            <w:rPr/>
          </w:rPrChange>
        </w:rPr>
        <w:pPrChange w:id="16" w:author="Patrick Skippen" w:date="2020-08-26T11:56:00Z">
          <w:pPr>
            <w:jc w:val="center"/>
          </w:pPr>
        </w:pPrChange>
      </w:pPr>
    </w:p>
    <w:p w14:paraId="0077BF70" w14:textId="77777777" w:rsidR="008A0A16" w:rsidRPr="00682296" w:rsidRDefault="008A0A16" w:rsidP="00682296">
      <w:pPr>
        <w:spacing w:before="0"/>
        <w:ind w:firstLine="720"/>
        <w:rPr>
          <w:rFonts w:ascii="Times New Roman" w:hAnsi="Times New Roman" w:cs="Times New Roman"/>
          <w:sz w:val="24"/>
          <w:szCs w:val="24"/>
          <w:rPrChange w:id="17" w:author="Patrick Skippen" w:date="2020-08-26T11:55:00Z">
            <w:rPr/>
          </w:rPrChange>
        </w:rPr>
        <w:pPrChange w:id="18" w:author="Patrick Skippen" w:date="2020-08-26T11:56:00Z">
          <w:pPr/>
        </w:pPrChange>
      </w:pPr>
      <w:r w:rsidRPr="00682296">
        <w:rPr>
          <w:rFonts w:ascii="Times New Roman" w:hAnsi="Times New Roman" w:cs="Times New Roman"/>
          <w:sz w:val="24"/>
          <w:szCs w:val="24"/>
          <w:rPrChange w:id="19" w:author="Patrick Skippen" w:date="2020-08-26T11:55:00Z">
            <w:rPr/>
          </w:rPrChange>
        </w:rPr>
        <w:t>1. Neuroscience Research Australia, Randwick, NSW, Australia</w:t>
      </w:r>
    </w:p>
    <w:p w14:paraId="0CF7D307" w14:textId="6116E5D2" w:rsidR="008A0A16" w:rsidRPr="00682296" w:rsidRDefault="008A0A16" w:rsidP="00682296">
      <w:pPr>
        <w:spacing w:before="0"/>
        <w:ind w:firstLine="720"/>
        <w:rPr>
          <w:rFonts w:ascii="Times New Roman" w:hAnsi="Times New Roman" w:cs="Times New Roman"/>
          <w:sz w:val="24"/>
          <w:szCs w:val="24"/>
          <w:rPrChange w:id="20" w:author="Patrick Skippen" w:date="2020-08-26T11:55:00Z">
            <w:rPr/>
          </w:rPrChange>
        </w:rPr>
        <w:pPrChange w:id="21" w:author="Patrick Skippen" w:date="2020-08-26T11:56:00Z">
          <w:pPr/>
        </w:pPrChange>
      </w:pPr>
      <w:r w:rsidRPr="00682296">
        <w:rPr>
          <w:rFonts w:ascii="Times New Roman" w:hAnsi="Times New Roman" w:cs="Times New Roman"/>
          <w:sz w:val="24"/>
          <w:szCs w:val="24"/>
          <w:rPrChange w:id="22" w:author="Patrick Skippen" w:date="2020-08-26T11:55:00Z">
            <w:rPr/>
          </w:rPrChange>
        </w:rPr>
        <w:t>2. University of New South Wales, Kensington, NSW, Australia</w:t>
      </w:r>
    </w:p>
    <w:p w14:paraId="1A6774E2" w14:textId="77777777" w:rsidR="008A0A16" w:rsidRPr="00682296" w:rsidRDefault="008A0A16" w:rsidP="00682296">
      <w:pPr>
        <w:spacing w:before="0"/>
        <w:ind w:firstLine="720"/>
        <w:rPr>
          <w:rFonts w:ascii="Times New Roman" w:hAnsi="Times New Roman" w:cs="Times New Roman"/>
          <w:sz w:val="24"/>
          <w:szCs w:val="24"/>
          <w:rPrChange w:id="23" w:author="Patrick Skippen" w:date="2020-08-26T11:55:00Z">
            <w:rPr/>
          </w:rPrChange>
        </w:rPr>
        <w:pPrChange w:id="24" w:author="Patrick Skippen" w:date="2020-08-26T11:56:00Z">
          <w:pPr/>
        </w:pPrChange>
      </w:pPr>
      <w:r w:rsidRPr="00682296">
        <w:rPr>
          <w:rFonts w:ascii="Times New Roman" w:hAnsi="Times New Roman" w:cs="Times New Roman"/>
          <w:sz w:val="24"/>
          <w:szCs w:val="24"/>
          <w:rPrChange w:id="25" w:author="Patrick Skippen" w:date="2020-08-26T11:55:00Z">
            <w:rPr/>
          </w:rPrChange>
        </w:rPr>
        <w:t>3. University of Maryland, Baltimore, USA</w:t>
      </w:r>
    </w:p>
    <w:p w14:paraId="0DFBD011" w14:textId="467B908A" w:rsidR="008A0A16" w:rsidRPr="00682296" w:rsidRDefault="00184B0D" w:rsidP="00682296">
      <w:pPr>
        <w:spacing w:before="0"/>
        <w:ind w:firstLine="720"/>
        <w:rPr>
          <w:rFonts w:ascii="Times New Roman" w:hAnsi="Times New Roman" w:cs="Times New Roman"/>
          <w:sz w:val="24"/>
          <w:szCs w:val="24"/>
          <w:rPrChange w:id="26" w:author="Patrick Skippen" w:date="2020-08-26T11:55:00Z">
            <w:rPr/>
          </w:rPrChange>
        </w:rPr>
        <w:pPrChange w:id="27" w:author="Patrick Skippen" w:date="2020-08-26T11:56:00Z">
          <w:pPr/>
        </w:pPrChange>
      </w:pPr>
      <w:r w:rsidRPr="00682296">
        <w:rPr>
          <w:rFonts w:ascii="Times New Roman" w:hAnsi="Times New Roman" w:cs="Times New Roman"/>
          <w:sz w:val="24"/>
          <w:szCs w:val="24"/>
          <w:rPrChange w:id="28" w:author="Patrick Skippen" w:date="2020-08-26T11:55:00Z">
            <w:rPr/>
          </w:rPrChange>
        </w:rPr>
        <w:t>4. University of Birmingham, Birmingham, UK</w:t>
      </w:r>
    </w:p>
    <w:p w14:paraId="0D64E384" w14:textId="447FC165" w:rsidR="00795466" w:rsidRPr="00682296" w:rsidRDefault="00795466" w:rsidP="00682296">
      <w:pPr>
        <w:spacing w:before="0"/>
        <w:ind w:firstLine="720"/>
        <w:rPr>
          <w:rFonts w:ascii="Times New Roman" w:hAnsi="Times New Roman" w:cs="Times New Roman"/>
          <w:sz w:val="24"/>
          <w:szCs w:val="24"/>
          <w:rPrChange w:id="29" w:author="Patrick Skippen" w:date="2020-08-26T11:55:00Z">
            <w:rPr/>
          </w:rPrChange>
        </w:rPr>
        <w:pPrChange w:id="30" w:author="Patrick Skippen" w:date="2020-08-26T11:56:00Z">
          <w:pPr/>
        </w:pPrChange>
      </w:pPr>
      <w:commentRangeStart w:id="31"/>
      <w:r w:rsidRPr="00682296">
        <w:rPr>
          <w:rFonts w:ascii="Times New Roman" w:hAnsi="Times New Roman" w:cs="Times New Roman"/>
          <w:sz w:val="24"/>
          <w:szCs w:val="24"/>
          <w:rPrChange w:id="32" w:author="Patrick Skippen" w:date="2020-08-26T11:55:00Z">
            <w:rPr/>
          </w:rPrChange>
        </w:rPr>
        <w:t xml:space="preserve">5. IMPACT centre for Pain Research, </w:t>
      </w:r>
      <w:proofErr w:type="spellStart"/>
      <w:r w:rsidRPr="00682296">
        <w:rPr>
          <w:rFonts w:ascii="Times New Roman" w:hAnsi="Times New Roman" w:cs="Times New Roman"/>
          <w:sz w:val="24"/>
          <w:szCs w:val="24"/>
          <w:rPrChange w:id="33" w:author="Patrick Skippen" w:date="2020-08-26T11:55:00Z">
            <w:rPr/>
          </w:rPrChange>
        </w:rPr>
        <w:t>Neura</w:t>
      </w:r>
      <w:proofErr w:type="spellEnd"/>
      <w:r w:rsidRPr="00682296">
        <w:rPr>
          <w:rFonts w:ascii="Times New Roman" w:hAnsi="Times New Roman" w:cs="Times New Roman"/>
          <w:sz w:val="24"/>
          <w:szCs w:val="24"/>
          <w:rPrChange w:id="34" w:author="Patrick Skippen" w:date="2020-08-26T11:55:00Z">
            <w:rPr/>
          </w:rPrChange>
        </w:rPr>
        <w:t>???</w:t>
      </w:r>
      <w:commentRangeEnd w:id="31"/>
      <w:r w:rsidR="0098010B" w:rsidRPr="00682296">
        <w:rPr>
          <w:rStyle w:val="CommentReference"/>
          <w:rFonts w:ascii="Times New Roman" w:hAnsi="Times New Roman" w:cs="Times New Roman"/>
          <w:sz w:val="24"/>
          <w:szCs w:val="24"/>
          <w:rPrChange w:id="35" w:author="Patrick Skippen" w:date="2020-08-26T11:55:00Z">
            <w:rPr>
              <w:rStyle w:val="CommentReference"/>
            </w:rPr>
          </w:rPrChange>
        </w:rPr>
        <w:commentReference w:id="31"/>
      </w:r>
    </w:p>
    <w:p w14:paraId="1069E2B9" w14:textId="77777777" w:rsidR="008A0A16" w:rsidRPr="00682296" w:rsidRDefault="008A0A16" w:rsidP="00682296">
      <w:pPr>
        <w:spacing w:before="0"/>
        <w:ind w:firstLine="720"/>
        <w:rPr>
          <w:rFonts w:ascii="Times New Roman" w:hAnsi="Times New Roman" w:cs="Times New Roman"/>
          <w:sz w:val="24"/>
          <w:szCs w:val="24"/>
          <w:rPrChange w:id="36" w:author="Patrick Skippen" w:date="2020-08-26T11:55:00Z">
            <w:rPr/>
          </w:rPrChange>
        </w:rPr>
        <w:pPrChange w:id="37" w:author="Patrick Skippen" w:date="2020-08-26T11:56:00Z">
          <w:pPr/>
        </w:pPrChange>
      </w:pPr>
    </w:p>
    <w:p w14:paraId="492B9A6D" w14:textId="77777777" w:rsidR="008A0A16" w:rsidRPr="00682296" w:rsidRDefault="008A0A16" w:rsidP="00682296">
      <w:pPr>
        <w:spacing w:before="0"/>
        <w:ind w:firstLine="720"/>
        <w:rPr>
          <w:rFonts w:ascii="Times New Roman" w:hAnsi="Times New Roman" w:cs="Times New Roman"/>
          <w:sz w:val="24"/>
          <w:szCs w:val="24"/>
          <w:rPrChange w:id="38" w:author="Patrick Skippen" w:date="2020-08-26T11:55:00Z">
            <w:rPr/>
          </w:rPrChange>
        </w:rPr>
        <w:pPrChange w:id="39" w:author="Patrick Skippen" w:date="2020-08-26T11:56:00Z">
          <w:pPr/>
        </w:pPrChange>
      </w:pPr>
    </w:p>
    <w:p w14:paraId="28D0272C" w14:textId="77777777" w:rsidR="008A0A16" w:rsidRPr="00682296" w:rsidRDefault="008A0A16" w:rsidP="00682296">
      <w:pPr>
        <w:spacing w:before="0"/>
        <w:ind w:firstLine="720"/>
        <w:rPr>
          <w:rFonts w:ascii="Times New Roman" w:hAnsi="Times New Roman" w:cs="Times New Roman"/>
          <w:sz w:val="24"/>
          <w:szCs w:val="24"/>
          <w:rPrChange w:id="40" w:author="Patrick Skippen" w:date="2020-08-26T11:55:00Z">
            <w:rPr/>
          </w:rPrChange>
        </w:rPr>
        <w:pPrChange w:id="41" w:author="Patrick Skippen" w:date="2020-08-26T11:56:00Z">
          <w:pPr/>
        </w:pPrChange>
      </w:pPr>
    </w:p>
    <w:p w14:paraId="547B7D6D" w14:textId="77777777" w:rsidR="008A0A16" w:rsidRPr="00682296" w:rsidRDefault="008A0A16" w:rsidP="00682296">
      <w:pPr>
        <w:spacing w:before="0"/>
        <w:ind w:firstLine="720"/>
        <w:rPr>
          <w:rFonts w:ascii="Times New Roman" w:hAnsi="Times New Roman" w:cs="Times New Roman"/>
          <w:sz w:val="24"/>
          <w:szCs w:val="24"/>
          <w:rPrChange w:id="42" w:author="Patrick Skippen" w:date="2020-08-26T11:55:00Z">
            <w:rPr/>
          </w:rPrChange>
        </w:rPr>
        <w:pPrChange w:id="43" w:author="Patrick Skippen" w:date="2020-08-26T11:56:00Z">
          <w:pPr/>
        </w:pPrChange>
      </w:pPr>
    </w:p>
    <w:p w14:paraId="2087B284" w14:textId="77777777" w:rsidR="008A0A16" w:rsidRPr="00682296" w:rsidRDefault="008A0A16" w:rsidP="00682296">
      <w:pPr>
        <w:spacing w:before="0"/>
        <w:ind w:firstLine="720"/>
        <w:rPr>
          <w:rFonts w:ascii="Times New Roman" w:hAnsi="Times New Roman" w:cs="Times New Roman"/>
          <w:sz w:val="24"/>
          <w:szCs w:val="24"/>
          <w:rPrChange w:id="44" w:author="Patrick Skippen" w:date="2020-08-26T11:55:00Z">
            <w:rPr/>
          </w:rPrChange>
        </w:rPr>
        <w:pPrChange w:id="45" w:author="Patrick Skippen" w:date="2020-08-26T11:56:00Z">
          <w:pPr/>
        </w:pPrChange>
      </w:pPr>
    </w:p>
    <w:p w14:paraId="10D8255B" w14:textId="77777777" w:rsidR="008A0A16" w:rsidRPr="00682296" w:rsidRDefault="008A0A16" w:rsidP="00682296">
      <w:pPr>
        <w:spacing w:before="0"/>
        <w:ind w:firstLine="720"/>
        <w:rPr>
          <w:rFonts w:ascii="Times New Roman" w:hAnsi="Times New Roman" w:cs="Times New Roman"/>
          <w:sz w:val="24"/>
          <w:szCs w:val="24"/>
          <w:rPrChange w:id="46" w:author="Patrick Skippen" w:date="2020-08-26T11:55:00Z">
            <w:rPr/>
          </w:rPrChange>
        </w:rPr>
        <w:pPrChange w:id="47" w:author="Patrick Skippen" w:date="2020-08-26T11:56:00Z">
          <w:pPr/>
        </w:pPrChange>
      </w:pPr>
    </w:p>
    <w:p w14:paraId="4F1DDEC3" w14:textId="77777777" w:rsidR="008A0A16" w:rsidRPr="00682296" w:rsidRDefault="008A0A16" w:rsidP="00682296">
      <w:pPr>
        <w:spacing w:before="0"/>
        <w:ind w:firstLine="720"/>
        <w:rPr>
          <w:rFonts w:ascii="Times New Roman" w:hAnsi="Times New Roman" w:cs="Times New Roman"/>
          <w:sz w:val="24"/>
          <w:szCs w:val="24"/>
          <w:rPrChange w:id="48" w:author="Patrick Skippen" w:date="2020-08-26T11:55:00Z">
            <w:rPr/>
          </w:rPrChange>
        </w:rPr>
        <w:pPrChange w:id="49" w:author="Patrick Skippen" w:date="2020-08-26T11:56:00Z">
          <w:pPr/>
        </w:pPrChange>
      </w:pPr>
    </w:p>
    <w:p w14:paraId="47F7BC5A" w14:textId="77777777" w:rsidR="008A0A16" w:rsidRPr="00682296" w:rsidRDefault="008A0A16" w:rsidP="00682296">
      <w:pPr>
        <w:spacing w:before="0"/>
        <w:ind w:firstLine="720"/>
        <w:rPr>
          <w:rFonts w:ascii="Times New Roman" w:hAnsi="Times New Roman" w:cs="Times New Roman"/>
          <w:sz w:val="24"/>
          <w:szCs w:val="24"/>
          <w:rPrChange w:id="50" w:author="Patrick Skippen" w:date="2020-08-26T11:55:00Z">
            <w:rPr/>
          </w:rPrChange>
        </w:rPr>
        <w:pPrChange w:id="51" w:author="Patrick Skippen" w:date="2020-08-26T11:56:00Z">
          <w:pPr/>
        </w:pPrChange>
      </w:pPr>
    </w:p>
    <w:p w14:paraId="0601968D" w14:textId="77777777" w:rsidR="008A0A16" w:rsidRPr="00682296" w:rsidRDefault="008A0A16" w:rsidP="00682296">
      <w:pPr>
        <w:spacing w:before="0"/>
        <w:ind w:firstLine="720"/>
        <w:rPr>
          <w:rFonts w:ascii="Times New Roman" w:hAnsi="Times New Roman" w:cs="Times New Roman"/>
          <w:sz w:val="24"/>
          <w:szCs w:val="24"/>
          <w:rPrChange w:id="52" w:author="Patrick Skippen" w:date="2020-08-26T11:55:00Z">
            <w:rPr/>
          </w:rPrChange>
        </w:rPr>
        <w:pPrChange w:id="53" w:author="Patrick Skippen" w:date="2020-08-26T11:56:00Z">
          <w:pPr/>
        </w:pPrChange>
      </w:pPr>
    </w:p>
    <w:p w14:paraId="05F94823" w14:textId="77777777" w:rsidR="008A0A16" w:rsidRPr="00682296" w:rsidRDefault="008A0A16" w:rsidP="00682296">
      <w:pPr>
        <w:spacing w:before="0"/>
        <w:ind w:firstLine="720"/>
        <w:rPr>
          <w:rFonts w:ascii="Times New Roman" w:hAnsi="Times New Roman" w:cs="Times New Roman"/>
          <w:sz w:val="24"/>
          <w:szCs w:val="24"/>
          <w:rPrChange w:id="54" w:author="Patrick Skippen" w:date="2020-08-26T11:55:00Z">
            <w:rPr/>
          </w:rPrChange>
        </w:rPr>
        <w:pPrChange w:id="55" w:author="Patrick Skippen" w:date="2020-08-26T11:56:00Z">
          <w:pPr/>
        </w:pPrChange>
      </w:pPr>
    </w:p>
    <w:p w14:paraId="475120EF" w14:textId="77777777" w:rsidR="008A0A16" w:rsidRPr="00682296" w:rsidRDefault="008A0A16" w:rsidP="00682296">
      <w:pPr>
        <w:spacing w:before="0"/>
        <w:ind w:firstLine="720"/>
        <w:rPr>
          <w:rFonts w:ascii="Times New Roman" w:hAnsi="Times New Roman" w:cs="Times New Roman"/>
          <w:sz w:val="24"/>
          <w:szCs w:val="24"/>
          <w:rPrChange w:id="56" w:author="Patrick Skippen" w:date="2020-08-26T11:55:00Z">
            <w:rPr/>
          </w:rPrChange>
        </w:rPr>
        <w:pPrChange w:id="57" w:author="Patrick Skippen" w:date="2020-08-26T11:56:00Z">
          <w:pPr/>
        </w:pPrChange>
      </w:pPr>
    </w:p>
    <w:p w14:paraId="0E694FD6" w14:textId="77777777" w:rsidR="008A0A16" w:rsidRPr="00682296" w:rsidRDefault="008A0A16" w:rsidP="00682296">
      <w:pPr>
        <w:spacing w:before="0"/>
        <w:ind w:firstLine="720"/>
        <w:rPr>
          <w:rFonts w:ascii="Times New Roman" w:hAnsi="Times New Roman" w:cs="Times New Roman"/>
          <w:sz w:val="24"/>
          <w:szCs w:val="24"/>
          <w:rPrChange w:id="58" w:author="Patrick Skippen" w:date="2020-08-26T11:55:00Z">
            <w:rPr/>
          </w:rPrChange>
        </w:rPr>
        <w:pPrChange w:id="59" w:author="Patrick Skippen" w:date="2020-08-26T11:56:00Z">
          <w:pPr/>
        </w:pPrChange>
      </w:pPr>
    </w:p>
    <w:p w14:paraId="79288481" w14:textId="77777777" w:rsidR="008A0A16" w:rsidRPr="00682296" w:rsidRDefault="008A0A16" w:rsidP="00682296">
      <w:pPr>
        <w:spacing w:before="0"/>
        <w:ind w:firstLine="720"/>
        <w:rPr>
          <w:rFonts w:ascii="Times New Roman" w:hAnsi="Times New Roman" w:cs="Times New Roman"/>
          <w:sz w:val="24"/>
          <w:szCs w:val="24"/>
          <w:rPrChange w:id="60" w:author="Patrick Skippen" w:date="2020-08-26T11:55:00Z">
            <w:rPr/>
          </w:rPrChange>
        </w:rPr>
        <w:pPrChange w:id="61" w:author="Patrick Skippen" w:date="2020-08-26T11:56:00Z">
          <w:pPr/>
        </w:pPrChange>
      </w:pPr>
    </w:p>
    <w:p w14:paraId="227038CF" w14:textId="77777777" w:rsidR="008A0A16" w:rsidRPr="00682296" w:rsidRDefault="008A0A16" w:rsidP="00682296">
      <w:pPr>
        <w:spacing w:before="0"/>
        <w:ind w:firstLine="720"/>
        <w:rPr>
          <w:rFonts w:ascii="Times New Roman" w:hAnsi="Times New Roman" w:cs="Times New Roman"/>
          <w:sz w:val="24"/>
          <w:szCs w:val="24"/>
          <w:rPrChange w:id="62" w:author="Patrick Skippen" w:date="2020-08-26T11:55:00Z">
            <w:rPr/>
          </w:rPrChange>
        </w:rPr>
        <w:pPrChange w:id="63" w:author="Patrick Skippen" w:date="2020-08-26T11:56:00Z">
          <w:pPr/>
        </w:pPrChange>
      </w:pPr>
    </w:p>
    <w:p w14:paraId="46401F10" w14:textId="77777777" w:rsidR="008A0A16" w:rsidRPr="00682296" w:rsidRDefault="008A0A16" w:rsidP="00682296">
      <w:pPr>
        <w:spacing w:before="0"/>
        <w:ind w:firstLine="720"/>
        <w:rPr>
          <w:rFonts w:ascii="Times New Roman" w:hAnsi="Times New Roman" w:cs="Times New Roman"/>
          <w:sz w:val="24"/>
          <w:szCs w:val="24"/>
          <w:rPrChange w:id="64" w:author="Patrick Skippen" w:date="2020-08-26T11:55:00Z">
            <w:rPr/>
          </w:rPrChange>
        </w:rPr>
        <w:pPrChange w:id="65" w:author="Patrick Skippen" w:date="2020-08-26T11:56:00Z">
          <w:pPr/>
        </w:pPrChange>
      </w:pPr>
    </w:p>
    <w:p w14:paraId="24F475B1" w14:textId="77777777" w:rsidR="008A0A16" w:rsidRPr="00682296" w:rsidRDefault="008A0A16" w:rsidP="00682296">
      <w:pPr>
        <w:spacing w:before="0"/>
        <w:ind w:firstLine="720"/>
        <w:rPr>
          <w:rFonts w:ascii="Times New Roman" w:hAnsi="Times New Roman" w:cs="Times New Roman"/>
          <w:sz w:val="24"/>
          <w:szCs w:val="24"/>
          <w:rPrChange w:id="66" w:author="Patrick Skippen" w:date="2020-08-26T11:55:00Z">
            <w:rPr/>
          </w:rPrChange>
        </w:rPr>
        <w:pPrChange w:id="67" w:author="Patrick Skippen" w:date="2020-08-26T11:56:00Z">
          <w:pPr/>
        </w:pPrChange>
      </w:pPr>
    </w:p>
    <w:p w14:paraId="62692E0E" w14:textId="77777777" w:rsidR="00DD2270" w:rsidRPr="00682296" w:rsidRDefault="00DD2270" w:rsidP="00682296">
      <w:pPr>
        <w:spacing w:before="0"/>
        <w:ind w:firstLine="720"/>
        <w:rPr>
          <w:rFonts w:ascii="Times New Roman" w:hAnsi="Times New Roman" w:cs="Times New Roman"/>
          <w:sz w:val="24"/>
          <w:szCs w:val="24"/>
          <w:rPrChange w:id="68" w:author="Patrick Skippen" w:date="2020-08-26T11:55:00Z">
            <w:rPr/>
          </w:rPrChange>
        </w:rPr>
        <w:sectPr w:rsidR="00DD2270" w:rsidRPr="00682296">
          <w:pgSz w:w="11906" w:h="16838"/>
          <w:pgMar w:top="1440" w:right="1440" w:bottom="1440" w:left="1440" w:header="708" w:footer="708" w:gutter="0"/>
          <w:cols w:space="708"/>
          <w:docGrid w:linePitch="360"/>
        </w:sectPr>
        <w:pPrChange w:id="69" w:author="Patrick Skippen" w:date="2020-08-26T11:56:00Z">
          <w:pPr/>
        </w:pPrChange>
      </w:pPr>
    </w:p>
    <w:p w14:paraId="5E190DC8" w14:textId="1F4C0810" w:rsidR="008A0A16" w:rsidRPr="00682296" w:rsidRDefault="00DD2270" w:rsidP="00682296">
      <w:pPr>
        <w:pStyle w:val="Heading1"/>
        <w:spacing w:before="0"/>
        <w:ind w:firstLine="720"/>
        <w:rPr>
          <w:sz w:val="24"/>
          <w:szCs w:val="24"/>
          <w:rPrChange w:id="70" w:author="Patrick Skippen" w:date="2020-08-26T11:55:00Z">
            <w:rPr/>
          </w:rPrChange>
        </w:rPr>
        <w:pPrChange w:id="71" w:author="Patrick Skippen" w:date="2020-08-26T11:56:00Z">
          <w:pPr>
            <w:pStyle w:val="Heading1"/>
          </w:pPr>
        </w:pPrChange>
      </w:pPr>
      <w:r w:rsidRPr="00682296">
        <w:rPr>
          <w:sz w:val="24"/>
          <w:szCs w:val="24"/>
          <w:rPrChange w:id="72" w:author="Patrick Skippen" w:date="2020-08-26T11:55:00Z">
            <w:rPr/>
          </w:rPrChange>
        </w:rPr>
        <w:lastRenderedPageBreak/>
        <w:t>Abstract</w:t>
      </w:r>
    </w:p>
    <w:p w14:paraId="42DE19F1" w14:textId="5D95FB01" w:rsidR="00DD2270" w:rsidRPr="00682296" w:rsidRDefault="00DD2270" w:rsidP="00682296">
      <w:pPr>
        <w:spacing w:before="0"/>
        <w:ind w:firstLine="720"/>
        <w:rPr>
          <w:rFonts w:ascii="Times New Roman" w:hAnsi="Times New Roman" w:cs="Times New Roman"/>
          <w:sz w:val="24"/>
          <w:szCs w:val="24"/>
          <w:rPrChange w:id="73" w:author="Patrick Skippen" w:date="2020-08-26T11:55:00Z">
            <w:rPr/>
          </w:rPrChange>
        </w:rPr>
        <w:pPrChange w:id="74" w:author="Patrick Skippen" w:date="2020-08-26T11:56:00Z">
          <w:pPr/>
        </w:pPrChange>
      </w:pPr>
    </w:p>
    <w:p w14:paraId="5DCB4801" w14:textId="5A9624C1" w:rsidR="00DD2270" w:rsidRPr="00682296" w:rsidRDefault="00DD2270" w:rsidP="00682296">
      <w:pPr>
        <w:spacing w:before="0"/>
        <w:ind w:firstLine="720"/>
        <w:rPr>
          <w:rFonts w:ascii="Times New Roman" w:hAnsi="Times New Roman" w:cs="Times New Roman"/>
          <w:sz w:val="24"/>
          <w:szCs w:val="24"/>
          <w:rPrChange w:id="75" w:author="Patrick Skippen" w:date="2020-08-26T11:55:00Z">
            <w:rPr/>
          </w:rPrChange>
        </w:rPr>
        <w:pPrChange w:id="76" w:author="Patrick Skippen" w:date="2020-08-26T11:56:00Z">
          <w:pPr/>
        </w:pPrChange>
      </w:pPr>
    </w:p>
    <w:p w14:paraId="4D0CEA83" w14:textId="77777777" w:rsidR="00DD2270" w:rsidRPr="00682296" w:rsidRDefault="00DD2270" w:rsidP="00682296">
      <w:pPr>
        <w:spacing w:before="0"/>
        <w:ind w:firstLine="720"/>
        <w:rPr>
          <w:rFonts w:ascii="Times New Roman" w:hAnsi="Times New Roman" w:cs="Times New Roman"/>
          <w:sz w:val="24"/>
          <w:szCs w:val="24"/>
          <w:rPrChange w:id="77" w:author="Patrick Skippen" w:date="2020-08-26T11:55:00Z">
            <w:rPr/>
          </w:rPrChange>
        </w:rPr>
        <w:sectPr w:rsidR="00DD2270" w:rsidRPr="00682296">
          <w:pgSz w:w="11906" w:h="16838"/>
          <w:pgMar w:top="1440" w:right="1440" w:bottom="1440" w:left="1440" w:header="708" w:footer="708" w:gutter="0"/>
          <w:cols w:space="708"/>
          <w:docGrid w:linePitch="360"/>
        </w:sectPr>
        <w:pPrChange w:id="78" w:author="Patrick Skippen" w:date="2020-08-26T11:56:00Z">
          <w:pPr/>
        </w:pPrChange>
      </w:pPr>
    </w:p>
    <w:p w14:paraId="02329F35" w14:textId="77777777" w:rsidR="000A0C22" w:rsidRPr="00682296" w:rsidRDefault="000A0C22" w:rsidP="00682296">
      <w:pPr>
        <w:pStyle w:val="Heading1"/>
        <w:spacing w:before="0"/>
        <w:ind w:firstLine="720"/>
        <w:rPr>
          <w:sz w:val="24"/>
          <w:szCs w:val="24"/>
          <w:rPrChange w:id="79" w:author="Patrick Skippen" w:date="2020-08-26T11:55:00Z">
            <w:rPr/>
          </w:rPrChange>
        </w:rPr>
        <w:pPrChange w:id="80" w:author="Patrick Skippen" w:date="2020-08-26T11:56:00Z">
          <w:pPr>
            <w:pStyle w:val="Heading1"/>
          </w:pPr>
        </w:pPrChange>
      </w:pPr>
      <w:r w:rsidRPr="00682296">
        <w:rPr>
          <w:sz w:val="24"/>
          <w:szCs w:val="24"/>
          <w:rPrChange w:id="81" w:author="Patrick Skippen" w:date="2020-08-26T11:55:00Z">
            <w:rPr/>
          </w:rPrChange>
        </w:rPr>
        <w:lastRenderedPageBreak/>
        <w:t>1. Introduction</w:t>
      </w:r>
    </w:p>
    <w:p w14:paraId="6B1256CB" w14:textId="73DBAC8E" w:rsidR="008F46DB" w:rsidRPr="00682296" w:rsidRDefault="00BF202C" w:rsidP="00682296">
      <w:pPr>
        <w:spacing w:before="0"/>
        <w:ind w:firstLine="720"/>
        <w:rPr>
          <w:rFonts w:ascii="Times New Roman" w:hAnsi="Times New Roman" w:cs="Times New Roman"/>
          <w:sz w:val="24"/>
          <w:szCs w:val="24"/>
          <w:rPrChange w:id="82" w:author="Patrick Skippen" w:date="2020-08-26T11:55:00Z">
            <w:rPr>
              <w:rFonts w:ascii="Times New Roman" w:hAnsi="Times New Roman" w:cs="Times New Roman"/>
              <w:sz w:val="24"/>
              <w:szCs w:val="24"/>
            </w:rPr>
          </w:rPrChange>
        </w:rPr>
        <w:pPrChange w:id="83" w:author="Patrick Skippen" w:date="2020-08-26T11:56:00Z">
          <w:pPr/>
        </w:pPrChange>
      </w:pPr>
      <w:r w:rsidRPr="00682296">
        <w:rPr>
          <w:rFonts w:ascii="Times New Roman" w:hAnsi="Times New Roman" w:cs="Times New Roman"/>
          <w:sz w:val="24"/>
          <w:szCs w:val="24"/>
          <w:rPrChange w:id="84" w:author="Patrick Skippen" w:date="2020-08-26T11:55:00Z">
            <w:rPr/>
          </w:rPrChange>
        </w:rPr>
        <w:tab/>
      </w:r>
      <w:r w:rsidR="000A0C22" w:rsidRPr="006A37A7">
        <w:rPr>
          <w:rFonts w:ascii="Times New Roman" w:hAnsi="Times New Roman" w:cs="Times New Roman"/>
          <w:sz w:val="24"/>
          <w:szCs w:val="24"/>
        </w:rPr>
        <w:t>The</w:t>
      </w:r>
      <w:r w:rsidR="00516007" w:rsidRPr="006A37A7">
        <w:rPr>
          <w:rFonts w:ascii="Times New Roman" w:hAnsi="Times New Roman" w:cs="Times New Roman"/>
          <w:sz w:val="24"/>
          <w:szCs w:val="24"/>
        </w:rPr>
        <w:t xml:space="preserve"> present study investigates </w:t>
      </w:r>
      <w:r w:rsidR="00B92E0B" w:rsidRPr="00A4469F">
        <w:rPr>
          <w:rFonts w:ascii="Times New Roman" w:hAnsi="Times New Roman" w:cs="Times New Roman"/>
          <w:sz w:val="24"/>
          <w:szCs w:val="24"/>
        </w:rPr>
        <w:t xml:space="preserve">attentional control and its associated </w:t>
      </w:r>
      <w:r w:rsidR="000A0C22" w:rsidRPr="00682296">
        <w:rPr>
          <w:rFonts w:ascii="Times New Roman" w:hAnsi="Times New Roman" w:cs="Times New Roman"/>
          <w:sz w:val="24"/>
          <w:szCs w:val="24"/>
          <w:rPrChange w:id="85" w:author="Patrick Skippen" w:date="2020-08-26T11:55:00Z">
            <w:rPr>
              <w:rFonts w:ascii="Times New Roman" w:hAnsi="Times New Roman" w:cs="Times New Roman"/>
              <w:sz w:val="24"/>
              <w:szCs w:val="24"/>
            </w:rPr>
          </w:rPrChange>
        </w:rPr>
        <w:t xml:space="preserve">alpha EEG activity in a model of </w:t>
      </w:r>
      <w:r w:rsidR="00E2701B" w:rsidRPr="00682296">
        <w:rPr>
          <w:rFonts w:ascii="Times New Roman" w:hAnsi="Times New Roman" w:cs="Times New Roman"/>
          <w:sz w:val="24"/>
          <w:szCs w:val="24"/>
          <w:rPrChange w:id="86" w:author="Patrick Skippen" w:date="2020-08-26T11:55:00Z">
            <w:rPr>
              <w:rFonts w:ascii="Times New Roman" w:hAnsi="Times New Roman" w:cs="Times New Roman"/>
              <w:sz w:val="24"/>
              <w:szCs w:val="24"/>
            </w:rPr>
          </w:rPrChange>
        </w:rPr>
        <w:t xml:space="preserve">acute </w:t>
      </w:r>
      <w:r w:rsidR="000A0C22" w:rsidRPr="00682296">
        <w:rPr>
          <w:rFonts w:ascii="Times New Roman" w:hAnsi="Times New Roman" w:cs="Times New Roman"/>
          <w:sz w:val="24"/>
          <w:szCs w:val="24"/>
          <w:rPrChange w:id="87" w:author="Patrick Skippen" w:date="2020-08-26T11:55:00Z">
            <w:rPr>
              <w:rFonts w:ascii="Times New Roman" w:hAnsi="Times New Roman" w:cs="Times New Roman"/>
              <w:sz w:val="24"/>
              <w:szCs w:val="24"/>
            </w:rPr>
          </w:rPrChange>
        </w:rPr>
        <w:t>sustain</w:t>
      </w:r>
      <w:r w:rsidR="00F24C32" w:rsidRPr="00682296">
        <w:rPr>
          <w:rFonts w:ascii="Times New Roman" w:hAnsi="Times New Roman" w:cs="Times New Roman"/>
          <w:sz w:val="24"/>
          <w:szCs w:val="24"/>
          <w:rPrChange w:id="88" w:author="Patrick Skippen" w:date="2020-08-26T11:55:00Z">
            <w:rPr>
              <w:rFonts w:ascii="Times New Roman" w:hAnsi="Times New Roman" w:cs="Times New Roman"/>
              <w:sz w:val="24"/>
              <w:szCs w:val="24"/>
            </w:rPr>
          </w:rPrChange>
        </w:rPr>
        <w:t xml:space="preserve">ed </w:t>
      </w:r>
      <w:r w:rsidR="00D53E93" w:rsidRPr="00682296">
        <w:rPr>
          <w:rFonts w:ascii="Times New Roman" w:hAnsi="Times New Roman" w:cs="Times New Roman"/>
          <w:sz w:val="24"/>
          <w:szCs w:val="24"/>
          <w:rPrChange w:id="89" w:author="Patrick Skippen" w:date="2020-08-26T11:55:00Z">
            <w:rPr>
              <w:rFonts w:ascii="Times New Roman" w:hAnsi="Times New Roman" w:cs="Times New Roman"/>
              <w:sz w:val="24"/>
              <w:szCs w:val="24"/>
            </w:rPr>
          </w:rPrChange>
        </w:rPr>
        <w:t>cutaneous pain. Attentional control allows for the filtering of distracting or irrelevant stimuli in order to support goal directed behaviour. Current theories describe attention</w:t>
      </w:r>
      <w:r w:rsidR="00AA7F4C" w:rsidRPr="00682296">
        <w:rPr>
          <w:rFonts w:ascii="Times New Roman" w:hAnsi="Times New Roman" w:cs="Times New Roman"/>
          <w:sz w:val="24"/>
          <w:szCs w:val="24"/>
          <w:rPrChange w:id="90" w:author="Patrick Skippen" w:date="2020-08-26T11:55:00Z">
            <w:rPr>
              <w:rFonts w:ascii="Times New Roman" w:hAnsi="Times New Roman" w:cs="Times New Roman"/>
              <w:sz w:val="24"/>
              <w:szCs w:val="24"/>
            </w:rPr>
          </w:rPrChange>
        </w:rPr>
        <w:t>al control</w:t>
      </w:r>
      <w:r w:rsidR="00D53E93" w:rsidRPr="00682296">
        <w:rPr>
          <w:rFonts w:ascii="Times New Roman" w:hAnsi="Times New Roman" w:cs="Times New Roman"/>
          <w:sz w:val="24"/>
          <w:szCs w:val="24"/>
          <w:rPrChange w:id="91" w:author="Patrick Skippen" w:date="2020-08-26T11:55:00Z">
            <w:rPr>
              <w:rFonts w:ascii="Times New Roman" w:hAnsi="Times New Roman" w:cs="Times New Roman"/>
              <w:sz w:val="24"/>
              <w:szCs w:val="24"/>
            </w:rPr>
          </w:rPrChange>
        </w:rPr>
        <w:t xml:space="preserve"> operating by both inhibiting </w:t>
      </w:r>
      <w:r w:rsidR="00AA7F4C" w:rsidRPr="00682296">
        <w:rPr>
          <w:rFonts w:ascii="Times New Roman" w:hAnsi="Times New Roman" w:cs="Times New Roman"/>
          <w:sz w:val="24"/>
          <w:szCs w:val="24"/>
          <w:rPrChange w:id="92" w:author="Patrick Skippen" w:date="2020-08-26T11:55:00Z">
            <w:rPr>
              <w:rFonts w:ascii="Times New Roman" w:hAnsi="Times New Roman" w:cs="Times New Roman"/>
              <w:sz w:val="24"/>
              <w:szCs w:val="24"/>
            </w:rPr>
          </w:rPrChange>
        </w:rPr>
        <w:t>distracting</w:t>
      </w:r>
      <w:r w:rsidR="00D53E93" w:rsidRPr="00682296">
        <w:rPr>
          <w:rFonts w:ascii="Times New Roman" w:hAnsi="Times New Roman" w:cs="Times New Roman"/>
          <w:sz w:val="24"/>
          <w:szCs w:val="24"/>
          <w:rPrChange w:id="93" w:author="Patrick Skippen" w:date="2020-08-26T11:55:00Z">
            <w:rPr>
              <w:rFonts w:ascii="Times New Roman" w:hAnsi="Times New Roman" w:cs="Times New Roman"/>
              <w:sz w:val="24"/>
              <w:szCs w:val="24"/>
            </w:rPr>
          </w:rPrChange>
        </w:rPr>
        <w:t xml:space="preserve">, but also by facilitating </w:t>
      </w:r>
      <w:r w:rsidR="00AA7F4C" w:rsidRPr="00682296">
        <w:rPr>
          <w:rFonts w:ascii="Times New Roman" w:hAnsi="Times New Roman" w:cs="Times New Roman"/>
          <w:sz w:val="24"/>
          <w:szCs w:val="24"/>
          <w:rPrChange w:id="94" w:author="Patrick Skippen" w:date="2020-08-26T11:55:00Z">
            <w:rPr>
              <w:rFonts w:ascii="Times New Roman" w:hAnsi="Times New Roman" w:cs="Times New Roman"/>
              <w:sz w:val="24"/>
              <w:szCs w:val="24"/>
            </w:rPr>
          </w:rPrChange>
        </w:rPr>
        <w:t xml:space="preserve">relevant information. The processes that achieve effective attentional control are strongly associated with Alpha activity in the human electroencephalogram (EEG). Oscillations between 8-13Hz are the most prominent </w:t>
      </w:r>
      <w:r w:rsidR="00DD4134" w:rsidRPr="00682296">
        <w:rPr>
          <w:rFonts w:ascii="Times New Roman" w:hAnsi="Times New Roman" w:cs="Times New Roman"/>
          <w:sz w:val="24"/>
          <w:szCs w:val="24"/>
          <w:rPrChange w:id="95" w:author="Patrick Skippen" w:date="2020-08-26T11:55:00Z">
            <w:rPr>
              <w:rFonts w:ascii="Times New Roman" w:hAnsi="Times New Roman" w:cs="Times New Roman"/>
              <w:sz w:val="24"/>
              <w:szCs w:val="24"/>
            </w:rPr>
          </w:rPrChange>
        </w:rPr>
        <w:t xml:space="preserve">activity in the human EEG </w:t>
      </w:r>
      <w:r w:rsidR="0030645C" w:rsidRPr="006A37A7">
        <w:rPr>
          <w:rFonts w:ascii="Times New Roman" w:hAnsi="Times New Roman" w:cs="Times New Roman"/>
          <w:sz w:val="24"/>
          <w:szCs w:val="24"/>
        </w:rPr>
        <w:fldChar w:fldCharType="begin" w:fldLock="1"/>
      </w:r>
      <w:r w:rsidR="009564B0" w:rsidRPr="00682296">
        <w:rPr>
          <w:rFonts w:ascii="Times New Roman" w:hAnsi="Times New Roman" w:cs="Times New Roman"/>
          <w:sz w:val="24"/>
          <w:szCs w:val="24"/>
          <w:rPrChange w:id="96" w:author="Patrick Skippen" w:date="2020-08-26T11:55:00Z">
            <w:rPr>
              <w:rFonts w:ascii="Times New Roman" w:hAnsi="Times New Roman" w:cs="Times New Roman"/>
              <w:sz w:val="24"/>
              <w:szCs w:val="24"/>
            </w:rPr>
          </w:rPrChange>
        </w:rPr>
        <w:instrText>ADDIN CSL_CITATION {"citationItems":[{"id":"ITEM-1","itemData":{"DOI":"10.1016/j.neubiorev.2013.05.007","ISSN":"18737528","PMID":"23701947","abstract":"Exploring EEG alpha oscillations has generated considerable interest, in particular with regards to the role they play in cognitive, psychomotor, psycho-emotional and physiological aspects of human life. However, there is no clearly agreed upon definition of what constitutes 'alpha activity' or which of the many indices should be used to characterize it.To address these issues this review attempts to delineate EEG alpha-activity, its physical, molecular and morphological nature, and examine the following indices: (1) the individual alpha peak frequency; (2) activation magnitude, as measured by alpha amplitude suppression across the individual alpha bandwidth in response to eyes opening, and (3) alpha \"auto-rhythmicity\" indices: which include intra-spindle amplitude variability, spindle length and steepness.Throughout, the article offers a number of suggestions regarding the mechanism(s) of alpha activity related to inter and intra-individual variability. In addition, it provides some insights into the various psychophysiological indices of alpha activity and highlights their role in optimal functioning and behavior. © 2013 Elsevier Ltd.","author":[{"dropping-particle":"","family":"Bazanova","given":"O. M.","non-dropping-particle":"","parse-names":false,"suffix":""},{"dropping-particle":"","family":"Vernon","given":"D.","non-dropping-particle":"","parse-names":false,"suffix":""}],"container-title":"Neuroscience and Biobehavioral Reviews","id":"ITEM-1","issued":{"date-parts":[["2014"]]},"page":"94-110","publisher":"Elsevier Ltd","title":"Interpreting EEG alpha activity","type":"article","volume":"44"},"uris":["http://www.mendeley.com/documents/?uuid=c1e2363a-82de-3cba-bb16-f141427aed13"]}],"mendeley":{"formattedCitation":"(Bazanova &amp; Vernon, 2014)","plainTextFormattedCitation":"(Bazanova &amp; Vernon, 2014)","previouslyFormattedCitation":"(Bazanova &amp; Vernon, 2014)"},"properties":{"noteIndex":0},"schema":"https://github.com/citation-style-language/schema/raw/master/csl-citation.json"}</w:instrText>
      </w:r>
      <w:r w:rsidR="0030645C" w:rsidRPr="00682296">
        <w:rPr>
          <w:rFonts w:ascii="Times New Roman" w:hAnsi="Times New Roman" w:cs="Times New Roman"/>
          <w:sz w:val="24"/>
          <w:szCs w:val="24"/>
          <w:rPrChange w:id="97" w:author="Patrick Skippen" w:date="2020-08-26T11:55:00Z">
            <w:rPr>
              <w:rFonts w:ascii="Times New Roman" w:hAnsi="Times New Roman" w:cs="Times New Roman"/>
              <w:sz w:val="24"/>
              <w:szCs w:val="24"/>
            </w:rPr>
          </w:rPrChange>
        </w:rPr>
        <w:fldChar w:fldCharType="separate"/>
      </w:r>
      <w:r w:rsidR="0030645C" w:rsidRPr="006A37A7">
        <w:rPr>
          <w:rFonts w:ascii="Times New Roman" w:hAnsi="Times New Roman" w:cs="Times New Roman"/>
          <w:noProof/>
          <w:sz w:val="24"/>
          <w:szCs w:val="24"/>
        </w:rPr>
        <w:t>(Bazanova &amp; Vernon, 2014)</w:t>
      </w:r>
      <w:r w:rsidR="0030645C" w:rsidRPr="006A37A7">
        <w:rPr>
          <w:rFonts w:ascii="Times New Roman" w:hAnsi="Times New Roman" w:cs="Times New Roman"/>
          <w:sz w:val="24"/>
          <w:szCs w:val="24"/>
        </w:rPr>
        <w:fldChar w:fldCharType="end"/>
      </w:r>
      <w:r w:rsidR="00AA7F4C" w:rsidRPr="006A37A7">
        <w:rPr>
          <w:rFonts w:ascii="Times New Roman" w:hAnsi="Times New Roman" w:cs="Times New Roman"/>
          <w:sz w:val="24"/>
          <w:szCs w:val="24"/>
        </w:rPr>
        <w:t xml:space="preserve"> and are c</w:t>
      </w:r>
      <w:r w:rsidR="00F24C32" w:rsidRPr="006A37A7">
        <w:rPr>
          <w:rFonts w:ascii="Times New Roman" w:hAnsi="Times New Roman" w:cs="Times New Roman"/>
          <w:sz w:val="24"/>
          <w:szCs w:val="24"/>
        </w:rPr>
        <w:t>onsistent</w:t>
      </w:r>
      <w:r w:rsidR="00AA7F4C" w:rsidRPr="00A4469F">
        <w:rPr>
          <w:rFonts w:ascii="Times New Roman" w:hAnsi="Times New Roman" w:cs="Times New Roman"/>
          <w:sz w:val="24"/>
          <w:szCs w:val="24"/>
        </w:rPr>
        <w:t xml:space="preserve">ly found to be modulated by </w:t>
      </w:r>
      <w:r w:rsidRPr="00682296">
        <w:rPr>
          <w:rFonts w:ascii="Times New Roman" w:hAnsi="Times New Roman" w:cs="Times New Roman"/>
          <w:sz w:val="24"/>
          <w:szCs w:val="24"/>
          <w:rPrChange w:id="98" w:author="Patrick Skippen" w:date="2020-08-26T11:55:00Z">
            <w:rPr>
              <w:rFonts w:ascii="Times New Roman" w:hAnsi="Times New Roman" w:cs="Times New Roman"/>
              <w:sz w:val="24"/>
              <w:szCs w:val="24"/>
            </w:rPr>
          </w:rPrChange>
        </w:rPr>
        <w:t>sensory processing and attention more generally</w:t>
      </w:r>
      <w:r w:rsidR="00110AD6" w:rsidRPr="00682296">
        <w:rPr>
          <w:rFonts w:ascii="Times New Roman" w:hAnsi="Times New Roman" w:cs="Times New Roman"/>
          <w:sz w:val="24"/>
          <w:szCs w:val="24"/>
          <w:rPrChange w:id="99" w:author="Patrick Skippen" w:date="2020-08-26T11:55:00Z">
            <w:rPr>
              <w:rFonts w:ascii="Times New Roman" w:hAnsi="Times New Roman" w:cs="Times New Roman"/>
              <w:sz w:val="24"/>
              <w:szCs w:val="24"/>
            </w:rPr>
          </w:rPrChange>
        </w:rPr>
        <w:t>.</w:t>
      </w:r>
      <w:r w:rsidRPr="00682296">
        <w:rPr>
          <w:rFonts w:ascii="Times New Roman" w:hAnsi="Times New Roman" w:cs="Times New Roman"/>
          <w:sz w:val="24"/>
          <w:szCs w:val="24"/>
          <w:rPrChange w:id="100" w:author="Patrick Skippen" w:date="2020-08-26T11:55:00Z">
            <w:rPr>
              <w:rFonts w:ascii="Times New Roman" w:hAnsi="Times New Roman" w:cs="Times New Roman"/>
              <w:sz w:val="24"/>
              <w:szCs w:val="24"/>
            </w:rPr>
          </w:rPrChange>
        </w:rPr>
        <w:t xml:space="preserve"> Through the </w:t>
      </w:r>
      <w:r w:rsidR="00F24C32" w:rsidRPr="00682296">
        <w:rPr>
          <w:rFonts w:ascii="Times New Roman" w:hAnsi="Times New Roman" w:cs="Times New Roman"/>
          <w:sz w:val="24"/>
          <w:szCs w:val="24"/>
          <w:rPrChange w:id="101" w:author="Patrick Skippen" w:date="2020-08-26T11:55:00Z">
            <w:rPr>
              <w:rFonts w:ascii="Times New Roman" w:hAnsi="Times New Roman" w:cs="Times New Roman"/>
              <w:sz w:val="24"/>
              <w:szCs w:val="24"/>
            </w:rPr>
          </w:rPrChange>
        </w:rPr>
        <w:t xml:space="preserve">functional inhibition </w:t>
      </w:r>
      <w:r w:rsidR="00DA2B51" w:rsidRPr="00682296">
        <w:rPr>
          <w:rFonts w:ascii="Times New Roman" w:hAnsi="Times New Roman" w:cs="Times New Roman"/>
          <w:sz w:val="24"/>
          <w:szCs w:val="24"/>
          <w:rPrChange w:id="102" w:author="Patrick Skippen" w:date="2020-08-26T11:55:00Z">
            <w:rPr>
              <w:rFonts w:ascii="Times New Roman" w:hAnsi="Times New Roman" w:cs="Times New Roman"/>
              <w:sz w:val="24"/>
              <w:szCs w:val="24"/>
            </w:rPr>
          </w:rPrChange>
        </w:rPr>
        <w:t>of specific input streams</w:t>
      </w:r>
      <w:r w:rsidRPr="00682296">
        <w:rPr>
          <w:rFonts w:ascii="Times New Roman" w:hAnsi="Times New Roman" w:cs="Times New Roman"/>
          <w:sz w:val="24"/>
          <w:szCs w:val="24"/>
          <w:rPrChange w:id="103" w:author="Patrick Skippen" w:date="2020-08-26T11:55:00Z">
            <w:rPr>
              <w:rFonts w:ascii="Times New Roman" w:hAnsi="Times New Roman" w:cs="Times New Roman"/>
              <w:sz w:val="24"/>
              <w:szCs w:val="24"/>
            </w:rPr>
          </w:rPrChange>
        </w:rPr>
        <w:t xml:space="preserve">, it is thought that </w:t>
      </w:r>
      <w:r w:rsidR="00725F2F" w:rsidRPr="00682296">
        <w:rPr>
          <w:rFonts w:ascii="Times New Roman" w:hAnsi="Times New Roman" w:cs="Times New Roman"/>
          <w:sz w:val="24"/>
          <w:szCs w:val="24"/>
          <w:rPrChange w:id="104" w:author="Patrick Skippen" w:date="2020-08-26T11:55:00Z">
            <w:rPr>
              <w:rFonts w:ascii="Times New Roman" w:hAnsi="Times New Roman" w:cs="Times New Roman"/>
              <w:sz w:val="24"/>
              <w:szCs w:val="24"/>
            </w:rPr>
          </w:rPrChange>
        </w:rPr>
        <w:t>processes</w:t>
      </w:r>
      <w:r w:rsidRPr="00682296">
        <w:rPr>
          <w:rFonts w:ascii="Times New Roman" w:hAnsi="Times New Roman" w:cs="Times New Roman"/>
          <w:sz w:val="24"/>
          <w:szCs w:val="24"/>
          <w:rPrChange w:id="105" w:author="Patrick Skippen" w:date="2020-08-26T11:55:00Z">
            <w:rPr>
              <w:rFonts w:ascii="Times New Roman" w:hAnsi="Times New Roman" w:cs="Times New Roman"/>
              <w:sz w:val="24"/>
              <w:szCs w:val="24"/>
            </w:rPr>
          </w:rPrChange>
        </w:rPr>
        <w:t xml:space="preserve"> responsible for the ability to filter out distraction</w:t>
      </w:r>
      <w:r w:rsidR="00725F2F" w:rsidRPr="00682296">
        <w:rPr>
          <w:rFonts w:ascii="Times New Roman" w:hAnsi="Times New Roman" w:cs="Times New Roman"/>
          <w:sz w:val="24"/>
          <w:szCs w:val="24"/>
          <w:rPrChange w:id="106" w:author="Patrick Skippen" w:date="2020-08-26T11:55:00Z">
            <w:rPr>
              <w:rFonts w:ascii="Times New Roman" w:hAnsi="Times New Roman" w:cs="Times New Roman"/>
              <w:sz w:val="24"/>
              <w:szCs w:val="24"/>
            </w:rPr>
          </w:rPrChange>
        </w:rPr>
        <w:t xml:space="preserve"> are indexed by alpha EEG </w:t>
      </w:r>
      <w:r w:rsidR="004B16D3" w:rsidRPr="00682296">
        <w:rPr>
          <w:rFonts w:ascii="Times New Roman" w:hAnsi="Times New Roman" w:cs="Times New Roman"/>
          <w:sz w:val="24"/>
          <w:szCs w:val="24"/>
          <w:rPrChange w:id="107" w:author="Patrick Skippen" w:date="2020-08-26T11:55:00Z">
            <w:rPr>
              <w:rFonts w:ascii="Times New Roman" w:hAnsi="Times New Roman" w:cs="Times New Roman"/>
              <w:sz w:val="24"/>
              <w:szCs w:val="24"/>
            </w:rPr>
          </w:rPrChange>
        </w:rPr>
        <w:t>activity</w:t>
      </w:r>
      <w:r w:rsidRPr="00682296">
        <w:rPr>
          <w:rFonts w:ascii="Times New Roman" w:hAnsi="Times New Roman" w:cs="Times New Roman"/>
          <w:sz w:val="24"/>
          <w:szCs w:val="24"/>
          <w:rPrChange w:id="108" w:author="Patrick Skippen" w:date="2020-08-26T11:55:00Z">
            <w:rPr>
              <w:rFonts w:ascii="Times New Roman" w:hAnsi="Times New Roman" w:cs="Times New Roman"/>
              <w:sz w:val="24"/>
              <w:szCs w:val="24"/>
            </w:rPr>
          </w:rPrChange>
        </w:rPr>
        <w:t>. In this study</w:t>
      </w:r>
      <w:r w:rsidR="004A4DB1" w:rsidRPr="00682296">
        <w:rPr>
          <w:rFonts w:ascii="Times New Roman" w:hAnsi="Times New Roman" w:cs="Times New Roman"/>
          <w:sz w:val="24"/>
          <w:szCs w:val="24"/>
          <w:rPrChange w:id="109" w:author="Patrick Skippen" w:date="2020-08-26T11:55:00Z">
            <w:rPr>
              <w:rFonts w:ascii="Times New Roman" w:hAnsi="Times New Roman" w:cs="Times New Roman"/>
              <w:sz w:val="24"/>
              <w:szCs w:val="24"/>
            </w:rPr>
          </w:rPrChange>
        </w:rPr>
        <w:t>,</w:t>
      </w:r>
      <w:r w:rsidRPr="00682296">
        <w:rPr>
          <w:rFonts w:ascii="Times New Roman" w:hAnsi="Times New Roman" w:cs="Times New Roman"/>
          <w:sz w:val="24"/>
          <w:szCs w:val="24"/>
          <w:rPrChange w:id="110" w:author="Patrick Skippen" w:date="2020-08-26T11:55:00Z">
            <w:rPr>
              <w:rFonts w:ascii="Times New Roman" w:hAnsi="Times New Roman" w:cs="Times New Roman"/>
              <w:sz w:val="24"/>
              <w:szCs w:val="24"/>
            </w:rPr>
          </w:rPrChange>
        </w:rPr>
        <w:t xml:space="preserve"> we explore whether </w:t>
      </w:r>
      <w:r w:rsidR="004A4DB1" w:rsidRPr="00682296">
        <w:rPr>
          <w:rFonts w:ascii="Times New Roman" w:hAnsi="Times New Roman" w:cs="Times New Roman"/>
          <w:sz w:val="24"/>
          <w:szCs w:val="24"/>
          <w:rPrChange w:id="111" w:author="Patrick Skippen" w:date="2020-08-26T11:55:00Z">
            <w:rPr>
              <w:rFonts w:ascii="Times New Roman" w:hAnsi="Times New Roman" w:cs="Times New Roman"/>
              <w:sz w:val="24"/>
              <w:szCs w:val="24"/>
            </w:rPr>
          </w:rPrChange>
        </w:rPr>
        <w:t>attentional mechanisms and their associated EEG oscillatory activity</w:t>
      </w:r>
      <w:r w:rsidR="00301BFE" w:rsidRPr="00682296">
        <w:rPr>
          <w:rFonts w:ascii="Times New Roman" w:hAnsi="Times New Roman" w:cs="Times New Roman"/>
          <w:sz w:val="24"/>
          <w:szCs w:val="24"/>
          <w:rPrChange w:id="112" w:author="Patrick Skippen" w:date="2020-08-26T11:55:00Z">
            <w:rPr>
              <w:rFonts w:ascii="Times New Roman" w:hAnsi="Times New Roman" w:cs="Times New Roman"/>
              <w:sz w:val="24"/>
              <w:szCs w:val="24"/>
            </w:rPr>
          </w:rPrChange>
        </w:rPr>
        <w:t>.</w:t>
      </w:r>
      <w:r w:rsidRPr="00682296">
        <w:rPr>
          <w:rFonts w:ascii="Times New Roman" w:hAnsi="Times New Roman" w:cs="Times New Roman"/>
          <w:sz w:val="24"/>
          <w:szCs w:val="24"/>
          <w:rPrChange w:id="113" w:author="Patrick Skippen" w:date="2020-08-26T11:55:00Z">
            <w:rPr>
              <w:rFonts w:ascii="Times New Roman" w:hAnsi="Times New Roman" w:cs="Times New Roman"/>
              <w:sz w:val="24"/>
              <w:szCs w:val="24"/>
            </w:rPr>
          </w:rPrChange>
        </w:rPr>
        <w:t xml:space="preserve"> </w:t>
      </w:r>
    </w:p>
    <w:p w14:paraId="39989FD6" w14:textId="54446FE9" w:rsidR="009E70EE" w:rsidRPr="00A4469F" w:rsidRDefault="009E70EE" w:rsidP="00A4469F">
      <w:pPr>
        <w:pStyle w:val="Heading2"/>
      </w:pPr>
      <w:commentRangeStart w:id="114"/>
      <w:r w:rsidRPr="00953F1E">
        <w:rPr>
          <w:rPrChange w:id="115" w:author="Patrick Skippen" w:date="2020-08-26T12:16:00Z">
            <w:rPr/>
          </w:rPrChange>
        </w:rPr>
        <w:t xml:space="preserve">1.1. Attentional Control </w:t>
      </w:r>
      <w:del w:id="116" w:author="Patrick Skippen" w:date="2020-08-26T12:16:00Z">
        <w:r w:rsidRPr="00953F1E" w:rsidDel="00C62040">
          <w:rPr>
            <w:rPrChange w:id="117" w:author="Patrick Skippen" w:date="2020-08-26T12:16:00Z">
              <w:rPr/>
            </w:rPrChange>
          </w:rPr>
          <w:delText>and Alpha Oscillations</w:delText>
        </w:r>
        <w:commentRangeEnd w:id="114"/>
        <w:r w:rsidR="00054B7A" w:rsidRPr="00953F1E" w:rsidDel="00C62040">
          <w:rPr>
            <w:rStyle w:val="CommentReference"/>
            <w:sz w:val="24"/>
            <w:szCs w:val="24"/>
            <w:rPrChange w:id="118" w:author="Patrick Skippen" w:date="2020-08-26T12:16:00Z">
              <w:rPr>
                <w:rStyle w:val="CommentReference"/>
                <w:rFonts w:asciiTheme="minorHAnsi" w:eastAsiaTheme="minorHAnsi" w:hAnsiTheme="minorHAnsi" w:cstheme="minorBidi"/>
              </w:rPr>
            </w:rPrChange>
          </w:rPr>
          <w:commentReference w:id="114"/>
        </w:r>
      </w:del>
    </w:p>
    <w:p w14:paraId="325DADA8" w14:textId="31669904" w:rsidR="00682296" w:rsidRPr="00960758" w:rsidDel="009C516C" w:rsidRDefault="00FF54A7" w:rsidP="00960758">
      <w:pPr>
        <w:spacing w:before="0"/>
        <w:ind w:firstLine="720"/>
        <w:rPr>
          <w:del w:id="119" w:author="Patrick Skippen" w:date="2020-08-26T12:10:00Z"/>
          <w:rFonts w:ascii="Times New Roman" w:hAnsi="Times New Roman" w:cs="Times New Roman"/>
          <w:sz w:val="24"/>
          <w:szCs w:val="24"/>
        </w:rPr>
      </w:pPr>
      <w:r w:rsidRPr="00960758">
        <w:rPr>
          <w:rFonts w:ascii="Times New Roman" w:hAnsi="Times New Roman" w:cs="Times New Roman"/>
          <w:sz w:val="24"/>
          <w:szCs w:val="24"/>
        </w:rPr>
        <w:t xml:space="preserve">Attentional control is important and allows individuals to maintain performance </w:t>
      </w:r>
      <w:r w:rsidR="00301BFE" w:rsidRPr="00960758">
        <w:rPr>
          <w:rFonts w:ascii="Times New Roman" w:hAnsi="Times New Roman" w:cs="Times New Roman"/>
          <w:sz w:val="24"/>
          <w:szCs w:val="24"/>
        </w:rPr>
        <w:t xml:space="preserve">and focus </w:t>
      </w:r>
      <w:r w:rsidRPr="00960758">
        <w:rPr>
          <w:rFonts w:ascii="Times New Roman" w:hAnsi="Times New Roman" w:cs="Times New Roman"/>
          <w:sz w:val="24"/>
          <w:szCs w:val="24"/>
        </w:rPr>
        <w:t xml:space="preserve">on a given task in the face of </w:t>
      </w:r>
      <w:r w:rsidR="001D636C" w:rsidRPr="00960758">
        <w:rPr>
          <w:rFonts w:ascii="Times New Roman" w:hAnsi="Times New Roman" w:cs="Times New Roman"/>
          <w:sz w:val="24"/>
          <w:szCs w:val="24"/>
        </w:rPr>
        <w:t>multiple, possibly distracting</w:t>
      </w:r>
      <w:r w:rsidRPr="00960758">
        <w:rPr>
          <w:rFonts w:ascii="Times New Roman" w:hAnsi="Times New Roman" w:cs="Times New Roman"/>
          <w:sz w:val="24"/>
          <w:szCs w:val="24"/>
        </w:rPr>
        <w:t xml:space="preserve"> stimuli. </w:t>
      </w:r>
      <w:del w:id="120" w:author="Patrick Skippen" w:date="2020-08-26T12:08:00Z">
        <w:r w:rsidR="008147A0" w:rsidRPr="00960758" w:rsidDel="00960758">
          <w:rPr>
            <w:rFonts w:ascii="Times New Roman" w:hAnsi="Times New Roman" w:cs="Times New Roman"/>
            <w:sz w:val="24"/>
            <w:szCs w:val="24"/>
          </w:rPr>
          <w:delText>Spatial a</w:delText>
        </w:r>
      </w:del>
      <w:ins w:id="121" w:author="Patrick Skippen" w:date="2020-08-26T12:08:00Z">
        <w:r w:rsidR="00960758">
          <w:rPr>
            <w:rFonts w:ascii="Times New Roman" w:hAnsi="Times New Roman" w:cs="Times New Roman"/>
            <w:sz w:val="24"/>
            <w:szCs w:val="24"/>
          </w:rPr>
          <w:t>A</w:t>
        </w:r>
      </w:ins>
      <w:r w:rsidR="008147A0" w:rsidRPr="00960758">
        <w:rPr>
          <w:rFonts w:ascii="Times New Roman" w:hAnsi="Times New Roman" w:cs="Times New Roman"/>
          <w:sz w:val="24"/>
          <w:szCs w:val="24"/>
        </w:rPr>
        <w:t xml:space="preserve">ttention tasks </w:t>
      </w:r>
      <w:r w:rsidR="00A7460B" w:rsidRPr="00960758">
        <w:rPr>
          <w:rFonts w:ascii="Times New Roman" w:hAnsi="Times New Roman" w:cs="Times New Roman"/>
          <w:sz w:val="24"/>
          <w:szCs w:val="24"/>
        </w:rPr>
        <w:t xml:space="preserve">examine the ability to direct attention </w:t>
      </w:r>
      <w:del w:id="122" w:author="Patrick Skippen" w:date="2020-08-26T12:08:00Z">
        <w:r w:rsidR="00A7460B" w:rsidRPr="00960758" w:rsidDel="00960758">
          <w:rPr>
            <w:rFonts w:ascii="Times New Roman" w:hAnsi="Times New Roman" w:cs="Times New Roman"/>
            <w:sz w:val="24"/>
            <w:szCs w:val="24"/>
          </w:rPr>
          <w:delText>to a lo</w:delText>
        </w:r>
        <w:r w:rsidR="00682296" w:rsidRPr="00960758" w:rsidDel="00960758">
          <w:rPr>
            <w:rFonts w:ascii="Times New Roman" w:hAnsi="Times New Roman" w:cs="Times New Roman"/>
            <w:sz w:val="24"/>
            <w:szCs w:val="24"/>
          </w:rPr>
          <w:delText xml:space="preserve">cation in space </w:delText>
        </w:r>
      </w:del>
      <w:r w:rsidR="00682296" w:rsidRPr="00960758">
        <w:rPr>
          <w:rFonts w:ascii="Times New Roman" w:hAnsi="Times New Roman" w:cs="Times New Roman"/>
          <w:sz w:val="24"/>
          <w:szCs w:val="24"/>
        </w:rPr>
        <w:t xml:space="preserve">by presenting a target </w:t>
      </w:r>
      <w:del w:id="123" w:author="Patrick Skippen" w:date="2020-08-26T12:08:00Z">
        <w:r w:rsidR="00682296" w:rsidRPr="00960758" w:rsidDel="00960758">
          <w:rPr>
            <w:rFonts w:ascii="Times New Roman" w:hAnsi="Times New Roman" w:cs="Times New Roman"/>
            <w:sz w:val="24"/>
            <w:szCs w:val="24"/>
          </w:rPr>
          <w:delText>stimulus, which differs</w:delText>
        </w:r>
        <w:r w:rsidR="00A7460B" w:rsidRPr="00960758" w:rsidDel="00960758">
          <w:rPr>
            <w:rFonts w:ascii="Times New Roman" w:hAnsi="Times New Roman" w:cs="Times New Roman"/>
            <w:sz w:val="24"/>
            <w:szCs w:val="24"/>
          </w:rPr>
          <w:delText xml:space="preserve"> in location on each trial</w:delText>
        </w:r>
        <w:r w:rsidR="00682296" w:rsidRPr="00960758" w:rsidDel="00960758">
          <w:rPr>
            <w:rFonts w:ascii="Times New Roman" w:hAnsi="Times New Roman" w:cs="Times New Roman"/>
            <w:sz w:val="24"/>
            <w:szCs w:val="24"/>
          </w:rPr>
          <w:delText>, among</w:delText>
        </w:r>
      </w:del>
      <w:ins w:id="124" w:author="Patrick Skippen" w:date="2020-08-26T12:08:00Z">
        <w:r w:rsidR="00960758" w:rsidRPr="00960758">
          <w:rPr>
            <w:rFonts w:ascii="Times New Roman" w:hAnsi="Times New Roman" w:cs="Times New Roman"/>
            <w:sz w:val="24"/>
            <w:szCs w:val="24"/>
          </w:rPr>
          <w:t>stimulus among</w:t>
        </w:r>
      </w:ins>
      <w:r w:rsidR="00682296" w:rsidRPr="00960758">
        <w:rPr>
          <w:rFonts w:ascii="Times New Roman" w:hAnsi="Times New Roman" w:cs="Times New Roman"/>
          <w:sz w:val="24"/>
          <w:szCs w:val="24"/>
        </w:rPr>
        <w:t xml:space="preserve"> distracting or irrelevant stimuli</w:t>
      </w:r>
      <w:r w:rsidR="00A7460B" w:rsidRPr="00960758">
        <w:rPr>
          <w:rFonts w:ascii="Times New Roman" w:hAnsi="Times New Roman" w:cs="Times New Roman"/>
          <w:sz w:val="24"/>
          <w:szCs w:val="24"/>
        </w:rPr>
        <w:t xml:space="preserve"> (e.g., </w:t>
      </w:r>
      <w:r w:rsidR="00A7460B" w:rsidRPr="00960758">
        <w:rPr>
          <w:rFonts w:ascii="Times New Roman" w:hAnsi="Times New Roman" w:cs="Times New Roman"/>
          <w:sz w:val="24"/>
          <w:szCs w:val="24"/>
          <w:highlight w:val="yellow"/>
        </w:rPr>
        <w:t>REF</w:t>
      </w:r>
      <w:r w:rsidR="00A7460B" w:rsidRPr="00960758">
        <w:rPr>
          <w:rFonts w:ascii="Times New Roman" w:hAnsi="Times New Roman" w:cs="Times New Roman"/>
          <w:sz w:val="24"/>
          <w:szCs w:val="24"/>
        </w:rPr>
        <w:t xml:space="preserve">). </w:t>
      </w:r>
      <w:r w:rsidR="007E1AE9" w:rsidRPr="00960758">
        <w:rPr>
          <w:rFonts w:ascii="Times New Roman" w:hAnsi="Times New Roman" w:cs="Times New Roman"/>
          <w:sz w:val="24"/>
          <w:szCs w:val="24"/>
        </w:rPr>
        <w:t>I</w:t>
      </w:r>
      <w:r w:rsidR="00301BFE" w:rsidRPr="00960758">
        <w:rPr>
          <w:rFonts w:ascii="Times New Roman" w:hAnsi="Times New Roman" w:cs="Times New Roman"/>
          <w:sz w:val="24"/>
          <w:szCs w:val="24"/>
        </w:rPr>
        <w:t>mproved performance</w:t>
      </w:r>
      <w:r w:rsidR="007E1AE9" w:rsidRPr="00960758">
        <w:rPr>
          <w:rFonts w:ascii="Times New Roman" w:hAnsi="Times New Roman" w:cs="Times New Roman"/>
          <w:sz w:val="24"/>
          <w:szCs w:val="24"/>
        </w:rPr>
        <w:t xml:space="preserve"> is often reported through reduced reaction times and error rates when </w:t>
      </w:r>
      <w:ins w:id="125" w:author="Patrick Skippen" w:date="2020-08-26T12:08:00Z">
        <w:r w:rsidR="00960758">
          <w:rPr>
            <w:rFonts w:ascii="Times New Roman" w:hAnsi="Times New Roman" w:cs="Times New Roman"/>
            <w:sz w:val="24"/>
            <w:szCs w:val="24"/>
          </w:rPr>
          <w:t xml:space="preserve">informative cues describe attributes of </w:t>
        </w:r>
      </w:ins>
      <w:r w:rsidR="007E1AE9" w:rsidRPr="00960758">
        <w:rPr>
          <w:rFonts w:ascii="Times New Roman" w:hAnsi="Times New Roman" w:cs="Times New Roman"/>
          <w:sz w:val="24"/>
          <w:szCs w:val="24"/>
        </w:rPr>
        <w:t>the upcoming target</w:t>
      </w:r>
      <w:ins w:id="126" w:author="Patrick Skippen" w:date="2020-08-26T12:09:00Z">
        <w:r w:rsidR="00960758">
          <w:rPr>
            <w:rFonts w:ascii="Times New Roman" w:hAnsi="Times New Roman" w:cs="Times New Roman"/>
            <w:sz w:val="24"/>
            <w:szCs w:val="24"/>
          </w:rPr>
          <w:t xml:space="preserve"> (e.g., </w:t>
        </w:r>
      </w:ins>
      <w:del w:id="127" w:author="Patrick Skippen" w:date="2020-08-26T12:09:00Z">
        <w:r w:rsidR="007E1AE9" w:rsidRPr="00960758" w:rsidDel="00960758">
          <w:rPr>
            <w:rFonts w:ascii="Times New Roman" w:hAnsi="Times New Roman" w:cs="Times New Roman"/>
            <w:sz w:val="24"/>
            <w:szCs w:val="24"/>
          </w:rPr>
          <w:delText xml:space="preserve">s </w:delText>
        </w:r>
      </w:del>
      <w:r w:rsidR="007E1AE9" w:rsidRPr="00960758">
        <w:rPr>
          <w:rFonts w:ascii="Times New Roman" w:hAnsi="Times New Roman" w:cs="Times New Roman"/>
          <w:sz w:val="24"/>
          <w:szCs w:val="24"/>
        </w:rPr>
        <w:t>spatial location</w:t>
      </w:r>
      <w:ins w:id="128" w:author="Patrick Skippen" w:date="2020-08-26T12:09:00Z">
        <w:r w:rsidR="00960758">
          <w:rPr>
            <w:rFonts w:ascii="Times New Roman" w:hAnsi="Times New Roman" w:cs="Times New Roman"/>
            <w:sz w:val="24"/>
            <w:szCs w:val="24"/>
          </w:rPr>
          <w:t xml:space="preserve"> or modality)</w:t>
        </w:r>
      </w:ins>
      <w:del w:id="129" w:author="Patrick Skippen" w:date="2020-08-26T12:09:00Z">
        <w:r w:rsidR="007E1AE9" w:rsidRPr="00960758" w:rsidDel="00960758">
          <w:rPr>
            <w:rFonts w:ascii="Times New Roman" w:hAnsi="Times New Roman" w:cs="Times New Roman"/>
            <w:sz w:val="24"/>
            <w:szCs w:val="24"/>
          </w:rPr>
          <w:delText xml:space="preserve"> is cued</w:delText>
        </w:r>
      </w:del>
      <w:r w:rsidR="007E1AE9" w:rsidRPr="00960758">
        <w:rPr>
          <w:rFonts w:ascii="Times New Roman" w:hAnsi="Times New Roman" w:cs="Times New Roman"/>
          <w:sz w:val="24"/>
          <w:szCs w:val="24"/>
        </w:rPr>
        <w:t xml:space="preserve">. This suggests that </w:t>
      </w:r>
      <w:r w:rsidR="00EF448A" w:rsidRPr="00960758">
        <w:rPr>
          <w:rFonts w:ascii="Times New Roman" w:hAnsi="Times New Roman" w:cs="Times New Roman"/>
          <w:sz w:val="24"/>
          <w:szCs w:val="24"/>
        </w:rPr>
        <w:t xml:space="preserve">individuals can use top-down attentional control to </w:t>
      </w:r>
      <w:r w:rsidR="00A678C2" w:rsidRPr="00960758">
        <w:rPr>
          <w:rFonts w:ascii="Times New Roman" w:hAnsi="Times New Roman" w:cs="Times New Roman"/>
          <w:sz w:val="24"/>
          <w:szCs w:val="24"/>
        </w:rPr>
        <w:t xml:space="preserve">facilitate the processing of an </w:t>
      </w:r>
      <w:r w:rsidR="00EF448A" w:rsidRPr="00960758">
        <w:rPr>
          <w:rFonts w:ascii="Times New Roman" w:hAnsi="Times New Roman" w:cs="Times New Roman"/>
          <w:sz w:val="24"/>
          <w:szCs w:val="24"/>
        </w:rPr>
        <w:t xml:space="preserve">upcoming stimulus. </w:t>
      </w:r>
      <w:r w:rsidRPr="00960758">
        <w:rPr>
          <w:rFonts w:ascii="Times New Roman" w:hAnsi="Times New Roman" w:cs="Times New Roman"/>
          <w:sz w:val="24"/>
          <w:szCs w:val="24"/>
        </w:rPr>
        <w:t xml:space="preserve">Alongside this, attention can also be used to </w:t>
      </w:r>
      <w:r w:rsidR="007E5F3F" w:rsidRPr="00960758">
        <w:rPr>
          <w:rFonts w:ascii="Times New Roman" w:hAnsi="Times New Roman" w:cs="Times New Roman"/>
          <w:sz w:val="24"/>
          <w:szCs w:val="24"/>
        </w:rPr>
        <w:t>maintain</w:t>
      </w:r>
      <w:r w:rsidR="00EF448A" w:rsidRPr="00960758">
        <w:rPr>
          <w:rFonts w:ascii="Times New Roman" w:hAnsi="Times New Roman" w:cs="Times New Roman"/>
          <w:sz w:val="24"/>
          <w:szCs w:val="24"/>
        </w:rPr>
        <w:t xml:space="preserve"> goal-direct performance</w:t>
      </w:r>
      <w:r w:rsidR="007E5F3F" w:rsidRPr="00960758">
        <w:rPr>
          <w:rFonts w:ascii="Times New Roman" w:hAnsi="Times New Roman" w:cs="Times New Roman"/>
          <w:sz w:val="24"/>
          <w:szCs w:val="24"/>
        </w:rPr>
        <w:t>, through the inhibition of</w:t>
      </w:r>
      <w:r w:rsidR="00EF448A" w:rsidRPr="00960758">
        <w:rPr>
          <w:rFonts w:ascii="Times New Roman" w:hAnsi="Times New Roman" w:cs="Times New Roman"/>
          <w:sz w:val="24"/>
          <w:szCs w:val="24"/>
        </w:rPr>
        <w:t xml:space="preserve"> distracting, </w:t>
      </w:r>
      <w:r w:rsidR="00301BFE" w:rsidRPr="00960758">
        <w:rPr>
          <w:rFonts w:ascii="Times New Roman" w:hAnsi="Times New Roman" w:cs="Times New Roman"/>
          <w:sz w:val="24"/>
          <w:szCs w:val="24"/>
        </w:rPr>
        <w:t xml:space="preserve">or </w:t>
      </w:r>
      <w:r w:rsidR="00EF448A" w:rsidRPr="00960758">
        <w:rPr>
          <w:rFonts w:ascii="Times New Roman" w:hAnsi="Times New Roman" w:cs="Times New Roman"/>
          <w:sz w:val="24"/>
          <w:szCs w:val="24"/>
        </w:rPr>
        <w:t>irrelevant stimuli.</w:t>
      </w:r>
      <w:r w:rsidR="00682296" w:rsidRPr="00960758">
        <w:rPr>
          <w:rFonts w:ascii="Times New Roman" w:hAnsi="Times New Roman" w:cs="Times New Roman"/>
          <w:sz w:val="24"/>
          <w:szCs w:val="24"/>
        </w:rPr>
        <w:t xml:space="preserve"> Trials in which distractors are present often have increases in errors and slower RT compared to trials in which the target is presented alone (</w:t>
      </w:r>
      <w:r w:rsidR="00682296" w:rsidRPr="00960758">
        <w:rPr>
          <w:rFonts w:ascii="Times New Roman" w:hAnsi="Times New Roman" w:cs="Times New Roman"/>
          <w:sz w:val="24"/>
          <w:szCs w:val="24"/>
          <w:highlight w:val="yellow"/>
        </w:rPr>
        <w:t>REF</w:t>
      </w:r>
      <w:proofErr w:type="gramStart"/>
      <w:r w:rsidR="00682296" w:rsidRPr="00960758">
        <w:rPr>
          <w:rFonts w:ascii="Times New Roman" w:hAnsi="Times New Roman" w:cs="Times New Roman"/>
          <w:sz w:val="24"/>
          <w:szCs w:val="24"/>
        </w:rPr>
        <w:t>)</w:t>
      </w:r>
      <w:proofErr w:type="gramEnd"/>
      <w:del w:id="130" w:author="Patrick Skippen" w:date="2020-08-26T12:11:00Z">
        <w:r w:rsidR="00682296" w:rsidRPr="00960758" w:rsidDel="009C516C">
          <w:rPr>
            <w:rFonts w:ascii="Times New Roman" w:hAnsi="Times New Roman" w:cs="Times New Roman"/>
            <w:sz w:val="24"/>
            <w:szCs w:val="24"/>
          </w:rPr>
          <w:delText>. While these data suggest a duality in attention, which can both facilitate target stimuli and inhibit distractors, there is mixed evidence in favour of this interpretation.</w:delText>
        </w:r>
      </w:del>
      <w:ins w:id="131" w:author="Patrick Skippen" w:date="2020-08-26T12:11:00Z">
        <w:r w:rsidR="00A50494">
          <w:rPr>
            <w:rFonts w:ascii="Times New Roman" w:hAnsi="Times New Roman" w:cs="Times New Roman"/>
            <w:sz w:val="24"/>
            <w:szCs w:val="24"/>
          </w:rPr>
          <w:t xml:space="preserve">Determining whether </w:t>
        </w:r>
      </w:ins>
      <w:ins w:id="132" w:author="Patrick Skippen" w:date="2020-08-26T12:36:00Z">
        <w:r w:rsidR="00A4469F">
          <w:rPr>
            <w:rFonts w:ascii="Times New Roman" w:hAnsi="Times New Roman" w:cs="Times New Roman"/>
            <w:sz w:val="24"/>
            <w:szCs w:val="24"/>
          </w:rPr>
          <w:t xml:space="preserve">performance improvements when targets are cued and/or presented along </w:t>
        </w:r>
      </w:ins>
      <w:ins w:id="133" w:author="Patrick Skippen" w:date="2020-08-26T12:11:00Z">
        <w:r w:rsidR="00A50494">
          <w:rPr>
            <w:rFonts w:ascii="Times New Roman" w:hAnsi="Times New Roman" w:cs="Times New Roman"/>
            <w:sz w:val="24"/>
            <w:szCs w:val="24"/>
          </w:rPr>
          <w:t xml:space="preserve">are due to </w:t>
        </w:r>
      </w:ins>
      <w:ins w:id="134" w:author="Patrick Skippen" w:date="2020-08-26T12:12:00Z">
        <w:r w:rsidR="00A50494">
          <w:rPr>
            <w:rFonts w:ascii="Times New Roman" w:hAnsi="Times New Roman" w:cs="Times New Roman"/>
            <w:sz w:val="24"/>
            <w:szCs w:val="24"/>
          </w:rPr>
          <w:t>facilitation</w:t>
        </w:r>
      </w:ins>
      <w:ins w:id="135" w:author="Patrick Skippen" w:date="2020-08-26T12:11:00Z">
        <w:r w:rsidR="00A50494">
          <w:rPr>
            <w:rFonts w:ascii="Times New Roman" w:hAnsi="Times New Roman" w:cs="Times New Roman"/>
            <w:sz w:val="24"/>
            <w:szCs w:val="24"/>
          </w:rPr>
          <w:t xml:space="preserve"> </w:t>
        </w:r>
      </w:ins>
      <w:ins w:id="136" w:author="Patrick Skippen" w:date="2020-08-26T12:12:00Z">
        <w:r w:rsidR="00A50494">
          <w:rPr>
            <w:rFonts w:ascii="Times New Roman" w:hAnsi="Times New Roman" w:cs="Times New Roman"/>
            <w:sz w:val="24"/>
            <w:szCs w:val="24"/>
          </w:rPr>
          <w:t xml:space="preserve">of targets, or inhibition of distractors </w:t>
        </w:r>
      </w:ins>
      <w:ins w:id="137" w:author="Patrick Skippen" w:date="2020-08-26T12:37:00Z">
        <w:r w:rsidR="00A4469F">
          <w:rPr>
            <w:rFonts w:ascii="Times New Roman" w:hAnsi="Times New Roman" w:cs="Times New Roman"/>
            <w:sz w:val="24"/>
            <w:szCs w:val="24"/>
          </w:rPr>
          <w:t xml:space="preserve">is difficult </w:t>
        </w:r>
        <w:r w:rsidR="00A4469F">
          <w:rPr>
            <w:rFonts w:ascii="Times New Roman" w:hAnsi="Times New Roman" w:cs="Times New Roman"/>
            <w:sz w:val="24"/>
            <w:szCs w:val="24"/>
          </w:rPr>
          <w:fldChar w:fldCharType="begin" w:fldLock="1"/>
        </w:r>
      </w:ins>
      <w:r w:rsidR="00A4469F">
        <w:rPr>
          <w:rFonts w:ascii="Times New Roman" w:hAnsi="Times New Roman" w:cs="Times New Roman"/>
          <w:sz w:val="24"/>
          <w:szCs w:val="24"/>
        </w:rPr>
        <w:instrText>ADDIN CSL_CITATION {"citationItems":[{"id":"ITEM-1","itemData":{"DOI":"10.1016/j.copsyc.2019.03.015","ISSN":"2352250X","abstract":"Electrophysiological activity measured at the scalp surface using electroencephalography or magnetoencephalography (EEG or MEG)contains prominent ongoing rhythmic activity across a mixture of different frequency bands. This rhythmic oscillatory activity is present during both rest and task performance. The most visible rhythm in the adult human brain is in the band between approximately 8–12 Hz, and is referred to as alpha activity. While sometimes dismissed by neurophysiologists as a nuisance biological artefact, since it often interferes with the recording of event-related potentials (ERPs), there has been an explosion of research linking it to specific functional roles in cognition and behavior over the past two decades. Here, we review some of the research into the functional significance of alpha oscillations with respect to attention and expectation. We focus our discussion on how the amplitude and phase of alpha activity might be involved in the prioritization of relevant sensory input. In addition to summarizing the literature, we also endeavor to provide a critical appraisal as well as highlight limitations and conceptual gaps in the field.","author":[{"dropping-particle":"","family":"Diepen","given":"Rosanne M.","non-dropping-particle":"van","parse-names":false,"suffix":""},{"dropping-particle":"","family":"Foxe","given":"John J.","non-dropping-particle":"","parse-names":false,"suffix":""},{"dropping-particle":"","family":"Mazaheri","given":"Ali","non-dropping-particle":"","parse-names":false,"suffix":""}],"container-title":"Current Opinion in Psychology","id":"ITEM-1","issued":{"date-parts":[["2019"]]},"page":"229-238","publisher":"Elsevier Ltd","title":"The functional role of alpha-band activity in attentional processing: the current zeitgeist and future outlook","type":"article-journal","volume":"29"},"uris":["http://www.mendeley.com/documents/?uuid=28818e51-f5d4-424e-95a3-2ae950f4f363"]}],"mendeley":{"formattedCitation":"(van Diepen et al., 2019)","plainTextFormattedCitation":"(van Diepen et al., 2019)"},"properties":{"noteIndex":0},"schema":"https://github.com/citation-style-language/schema/raw/master/csl-citation.json"}</w:instrText>
      </w:r>
      <w:r w:rsidR="00A4469F">
        <w:rPr>
          <w:rFonts w:ascii="Times New Roman" w:hAnsi="Times New Roman" w:cs="Times New Roman"/>
          <w:sz w:val="24"/>
          <w:szCs w:val="24"/>
        </w:rPr>
        <w:fldChar w:fldCharType="separate"/>
      </w:r>
      <w:r w:rsidR="00A4469F" w:rsidRPr="00A4469F">
        <w:rPr>
          <w:rFonts w:ascii="Times New Roman" w:hAnsi="Times New Roman" w:cs="Times New Roman"/>
          <w:noProof/>
          <w:sz w:val="24"/>
          <w:szCs w:val="24"/>
        </w:rPr>
        <w:t>(van Diepen et al., 2019)</w:t>
      </w:r>
      <w:ins w:id="138" w:author="Patrick Skippen" w:date="2020-08-26T12:37:00Z">
        <w:r w:rsidR="00A4469F">
          <w:rPr>
            <w:rFonts w:ascii="Times New Roman" w:hAnsi="Times New Roman" w:cs="Times New Roman"/>
            <w:sz w:val="24"/>
            <w:szCs w:val="24"/>
          </w:rPr>
          <w:fldChar w:fldCharType="end"/>
        </w:r>
        <w:r w:rsidR="00A4469F">
          <w:rPr>
            <w:rFonts w:ascii="Times New Roman" w:hAnsi="Times New Roman" w:cs="Times New Roman"/>
            <w:sz w:val="24"/>
            <w:szCs w:val="24"/>
          </w:rPr>
          <w:t>. One such method that has progressed our understanding of the differences in these two</w:t>
        </w:r>
      </w:ins>
      <w:ins w:id="139" w:author="Patrick Skippen" w:date="2020-08-26T12:38:00Z">
        <w:r w:rsidR="00A4469F">
          <w:rPr>
            <w:rFonts w:ascii="Times New Roman" w:hAnsi="Times New Roman" w:cs="Times New Roman"/>
            <w:sz w:val="24"/>
            <w:szCs w:val="24"/>
          </w:rPr>
          <w:t xml:space="preserve"> components of attention is analysis of electroencephalography (EEG) data.</w:t>
        </w:r>
      </w:ins>
      <w:ins w:id="140" w:author="Patrick Skippen" w:date="2020-08-26T12:37:00Z">
        <w:r w:rsidR="00A4469F">
          <w:rPr>
            <w:rFonts w:ascii="Times New Roman" w:hAnsi="Times New Roman" w:cs="Times New Roman"/>
            <w:sz w:val="24"/>
            <w:szCs w:val="24"/>
          </w:rPr>
          <w:t xml:space="preserve"> </w:t>
        </w:r>
      </w:ins>
      <w:ins w:id="141" w:author="Patrick Skippen" w:date="2020-08-26T12:12:00Z">
        <w:r w:rsidR="00A50494">
          <w:rPr>
            <w:rFonts w:ascii="Times New Roman" w:hAnsi="Times New Roman" w:cs="Times New Roman"/>
            <w:sz w:val="24"/>
            <w:szCs w:val="24"/>
          </w:rPr>
          <w:t xml:space="preserve"> </w:t>
        </w:r>
      </w:ins>
    </w:p>
    <w:p w14:paraId="1A975770" w14:textId="15C006D5" w:rsidR="00682296" w:rsidRPr="00960758" w:rsidRDefault="00C62040" w:rsidP="00012C32">
      <w:pPr>
        <w:pStyle w:val="Heading2"/>
      </w:pPr>
      <w:r>
        <w:lastRenderedPageBreak/>
        <w:t xml:space="preserve">1.2. Alpha </w:t>
      </w:r>
      <w:r w:rsidR="00953F1E">
        <w:t>Oscillations</w:t>
      </w:r>
    </w:p>
    <w:p w14:paraId="33495152" w14:textId="77777777" w:rsidR="00E578C5" w:rsidRDefault="00012C32" w:rsidP="00E578C5">
      <w:pPr>
        <w:spacing w:before="0"/>
        <w:ind w:firstLine="720"/>
        <w:rPr>
          <w:ins w:id="142" w:author="Patrick Skippen" w:date="2020-08-26T12:42:00Z"/>
          <w:rFonts w:ascii="Times New Roman" w:hAnsi="Times New Roman" w:cs="Times New Roman"/>
          <w:sz w:val="24"/>
          <w:szCs w:val="24"/>
        </w:rPr>
        <w:pPrChange w:id="143" w:author="Patrick Skippen" w:date="2020-08-26T12:42:00Z">
          <w:pPr>
            <w:spacing w:before="0"/>
            <w:ind w:firstLine="720"/>
          </w:pPr>
        </w:pPrChange>
      </w:pPr>
      <w:r>
        <w:rPr>
          <w:rFonts w:ascii="Times New Roman" w:hAnsi="Times New Roman" w:cs="Times New Roman"/>
          <w:sz w:val="24"/>
          <w:szCs w:val="24"/>
        </w:rPr>
        <w:t>O</w:t>
      </w:r>
      <w:r w:rsidR="00803056" w:rsidRPr="006A37A7">
        <w:rPr>
          <w:rFonts w:ascii="Times New Roman" w:hAnsi="Times New Roman" w:cs="Times New Roman"/>
          <w:sz w:val="24"/>
          <w:szCs w:val="24"/>
        </w:rPr>
        <w:t xml:space="preserve">scillatory activity in the </w:t>
      </w:r>
      <w:r w:rsidR="00483259" w:rsidRPr="006A37A7">
        <w:rPr>
          <w:rFonts w:ascii="Times New Roman" w:hAnsi="Times New Roman" w:cs="Times New Roman"/>
          <w:sz w:val="24"/>
          <w:szCs w:val="24"/>
        </w:rPr>
        <w:t>a</w:t>
      </w:r>
      <w:r w:rsidR="00803056" w:rsidRPr="00A4469F">
        <w:rPr>
          <w:rFonts w:ascii="Times New Roman" w:hAnsi="Times New Roman" w:cs="Times New Roman"/>
          <w:sz w:val="24"/>
          <w:szCs w:val="24"/>
        </w:rPr>
        <w:t xml:space="preserve">lpha band (8-12Hz) has been shown to </w:t>
      </w:r>
      <w:r w:rsidR="009564B0" w:rsidRPr="00682296">
        <w:rPr>
          <w:rFonts w:ascii="Times New Roman" w:hAnsi="Times New Roman" w:cs="Times New Roman"/>
          <w:sz w:val="24"/>
          <w:szCs w:val="24"/>
          <w:rPrChange w:id="144" w:author="Patrick Skippen" w:date="2020-08-26T11:55:00Z">
            <w:rPr>
              <w:rFonts w:ascii="Times New Roman" w:hAnsi="Times New Roman" w:cs="Times New Roman"/>
              <w:sz w:val="24"/>
              <w:szCs w:val="24"/>
            </w:rPr>
          </w:rPrChange>
        </w:rPr>
        <w:t xml:space="preserve">control the flow of relevant and distracting information </w:t>
      </w:r>
      <w:r w:rsidR="009564B0" w:rsidRPr="006A37A7">
        <w:rPr>
          <w:rFonts w:ascii="Times New Roman" w:hAnsi="Times New Roman" w:cs="Times New Roman"/>
          <w:sz w:val="24"/>
          <w:szCs w:val="24"/>
        </w:rPr>
        <w:fldChar w:fldCharType="begin" w:fldLock="1"/>
      </w:r>
      <w:r w:rsidR="006A37A7">
        <w:rPr>
          <w:rFonts w:ascii="Times New Roman" w:hAnsi="Times New Roman" w:cs="Times New Roman"/>
          <w:sz w:val="24"/>
          <w:szCs w:val="24"/>
        </w:rPr>
        <w:instrText>ADDIN CSL_CITATION {"citationItems":[{"id":"ITEM-1","itemData":{"DOI":"10.1016/j.copsyc.2019.03.015","ISSN":"2352250X","abstract":"Electrophysiological activity measured at the scalp surface using electroencephalography or magnetoencephalography (EEG or MEG)contains prominent ongoing rhythmic activity across a mixture of different frequency bands. This rhythmic oscillatory activity is present during both rest and task performance. The most visible rhythm in the adult human brain is in the band between approximately 8–12 Hz, and is referred to as alpha activity. While sometimes dismissed by neurophysiologists as a nuisance biological artefact, since it often interferes with the recording of event-related potentials (ERPs), there has been an explosion of research linking it to specific functional roles in cognition and behavior over the past two decades. Here, we review some of the research into the functional significance of alpha oscillations with respect to attention and expectation. We focus our discussion on how the amplitude and phase of alpha activity might be involved in the prioritization of relevant sensory input. In addition to summarizing the literature, we also endeavor to provide a critical appraisal as well as highlight limitations and conceptual gaps in the field.","author":[{"dropping-particle":"","family":"Diepen","given":"Rosanne M.","non-dropping-particle":"van","parse-names":false,"suffix":""},{"dropping-particle":"","family":"Foxe","given":"John J.","non-dropping-particle":"","parse-names":false,"suffix":""},{"dropping-particle":"","family":"Mazaheri","given":"Ali","non-dropping-particle":"","parse-names":false,"suffix":""}],"container-title":"Current Opinion in Psychology","id":"ITEM-1","issued":{"date-parts":[["2019"]]},"page":"229-238","publisher":"Elsevier Ltd","title":"The functional role of alpha-band activity in attentional processing: the current zeitgeist and future outlook","type":"article-journal","volume":"29"},"prefix":"for a review, see","uris":["http://www.mendeley.com/documents/?uuid=28818e51-f5d4-424e-95a3-2ae950f4f363"]}],"mendeley":{"formattedCitation":"(for a review, see van Diepen et al., 2019)","plainTextFormattedCitation":"(for a review, see van Diepen et al., 2019)","previouslyFormattedCitation":"(for a review, see van Diepen et al., 2019)"},"properties":{"noteIndex":0},"schema":"https://github.com/citation-style-language/schema/raw/master/csl-citation.json"}</w:instrText>
      </w:r>
      <w:r w:rsidR="009564B0" w:rsidRPr="00682296">
        <w:rPr>
          <w:rFonts w:ascii="Times New Roman" w:hAnsi="Times New Roman" w:cs="Times New Roman"/>
          <w:sz w:val="24"/>
          <w:szCs w:val="24"/>
          <w:rPrChange w:id="145" w:author="Patrick Skippen" w:date="2020-08-26T11:55:00Z">
            <w:rPr>
              <w:rFonts w:ascii="Times New Roman" w:hAnsi="Times New Roman" w:cs="Times New Roman"/>
              <w:sz w:val="24"/>
              <w:szCs w:val="24"/>
            </w:rPr>
          </w:rPrChange>
        </w:rPr>
        <w:fldChar w:fldCharType="separate"/>
      </w:r>
      <w:r w:rsidR="009564B0" w:rsidRPr="006A37A7">
        <w:rPr>
          <w:rFonts w:ascii="Times New Roman" w:hAnsi="Times New Roman" w:cs="Times New Roman"/>
          <w:noProof/>
          <w:sz w:val="24"/>
          <w:szCs w:val="24"/>
        </w:rPr>
        <w:t>(for a review, see van Diepen et al., 2019)</w:t>
      </w:r>
      <w:r w:rsidR="009564B0" w:rsidRPr="00682296">
        <w:rPr>
          <w:rFonts w:ascii="Times New Roman" w:hAnsi="Times New Roman" w:cs="Times New Roman"/>
          <w:sz w:val="24"/>
          <w:szCs w:val="24"/>
          <w:rPrChange w:id="146" w:author="Patrick Skippen" w:date="2020-08-26T11:55:00Z">
            <w:rPr>
              <w:rFonts w:ascii="Times New Roman" w:hAnsi="Times New Roman" w:cs="Times New Roman"/>
              <w:sz w:val="24"/>
              <w:szCs w:val="24"/>
            </w:rPr>
          </w:rPrChange>
        </w:rPr>
        <w:fldChar w:fldCharType="end"/>
      </w:r>
      <w:r w:rsidR="009564B0" w:rsidRPr="00682296">
        <w:rPr>
          <w:rFonts w:ascii="Times New Roman" w:hAnsi="Times New Roman" w:cs="Times New Roman"/>
          <w:sz w:val="24"/>
          <w:szCs w:val="24"/>
          <w:rPrChange w:id="147" w:author="Patrick Skippen" w:date="2020-08-26T11:55:00Z">
            <w:rPr>
              <w:rFonts w:ascii="Times New Roman" w:hAnsi="Times New Roman" w:cs="Times New Roman"/>
              <w:sz w:val="24"/>
              <w:szCs w:val="24"/>
            </w:rPr>
          </w:rPrChange>
        </w:rPr>
        <w:t xml:space="preserve">. </w:t>
      </w:r>
      <w:r w:rsidR="00483259" w:rsidRPr="00682296">
        <w:rPr>
          <w:rFonts w:ascii="Times New Roman" w:hAnsi="Times New Roman" w:cs="Times New Roman"/>
          <w:sz w:val="24"/>
          <w:szCs w:val="24"/>
          <w:rPrChange w:id="148" w:author="Patrick Skippen" w:date="2020-08-26T11:55:00Z">
            <w:rPr>
              <w:rFonts w:ascii="Times New Roman" w:hAnsi="Times New Roman" w:cs="Times New Roman"/>
              <w:sz w:val="24"/>
              <w:szCs w:val="24"/>
            </w:rPr>
          </w:rPrChange>
        </w:rPr>
        <w:t xml:space="preserve">The modulation of alpha rhythms in response to voluntary attentional control provides some of the strongest evidence for </w:t>
      </w:r>
      <w:ins w:id="149" w:author="Patrick Skippen" w:date="2020-08-26T12:39:00Z">
        <w:r w:rsidR="00681849">
          <w:rPr>
            <w:rFonts w:ascii="Times New Roman" w:hAnsi="Times New Roman" w:cs="Times New Roman"/>
            <w:sz w:val="24"/>
            <w:szCs w:val="24"/>
          </w:rPr>
          <w:t xml:space="preserve">separating attentional control into facilitation and inhibition. </w:t>
        </w:r>
      </w:ins>
      <w:commentRangeStart w:id="150"/>
      <w:del w:id="151" w:author="Patrick Skippen" w:date="2020-08-26T12:39:00Z">
        <w:r w:rsidR="00483259" w:rsidRPr="00682296" w:rsidDel="00681849">
          <w:rPr>
            <w:rFonts w:ascii="Times New Roman" w:hAnsi="Times New Roman" w:cs="Times New Roman"/>
            <w:sz w:val="24"/>
            <w:szCs w:val="24"/>
            <w:rPrChange w:id="152" w:author="Patrick Skippen" w:date="2020-08-26T11:55:00Z">
              <w:rPr>
                <w:rFonts w:ascii="Times New Roman" w:hAnsi="Times New Roman" w:cs="Times New Roman"/>
                <w:sz w:val="24"/>
                <w:szCs w:val="24"/>
              </w:rPr>
            </w:rPrChange>
          </w:rPr>
          <w:delText>this</w:delText>
        </w:r>
        <w:commentRangeEnd w:id="150"/>
        <w:r w:rsidR="00766AF8" w:rsidDel="00681849">
          <w:rPr>
            <w:rStyle w:val="CommentReference"/>
          </w:rPr>
          <w:commentReference w:id="150"/>
        </w:r>
        <w:r w:rsidR="00483259" w:rsidRPr="00682296" w:rsidDel="00681849">
          <w:rPr>
            <w:rFonts w:ascii="Times New Roman" w:hAnsi="Times New Roman" w:cs="Times New Roman"/>
            <w:sz w:val="24"/>
            <w:szCs w:val="24"/>
            <w:rPrChange w:id="153" w:author="Patrick Skippen" w:date="2020-08-26T11:55:00Z">
              <w:rPr>
                <w:rFonts w:ascii="Times New Roman" w:hAnsi="Times New Roman" w:cs="Times New Roman"/>
                <w:sz w:val="24"/>
                <w:szCs w:val="24"/>
              </w:rPr>
            </w:rPrChange>
          </w:rPr>
          <w:delText xml:space="preserve">. </w:delText>
        </w:r>
      </w:del>
      <w:r w:rsidR="00483259" w:rsidRPr="00682296">
        <w:rPr>
          <w:rFonts w:ascii="Times New Roman" w:hAnsi="Times New Roman" w:cs="Times New Roman"/>
          <w:sz w:val="24"/>
          <w:szCs w:val="24"/>
          <w:rPrChange w:id="154" w:author="Patrick Skippen" w:date="2020-08-26T11:55:00Z">
            <w:rPr>
              <w:rFonts w:ascii="Times New Roman" w:hAnsi="Times New Roman" w:cs="Times New Roman"/>
              <w:sz w:val="24"/>
              <w:szCs w:val="24"/>
            </w:rPr>
          </w:rPrChange>
        </w:rPr>
        <w:t>For example, when attention is directed to a particular visual field, alpha power is commonly found to decreased in the contralateral hemisphere and simultaneously increased in the ipsilateral hemisphere (</w:t>
      </w:r>
      <w:commentRangeStart w:id="155"/>
      <w:commentRangeStart w:id="156"/>
      <w:r w:rsidR="00483259" w:rsidRPr="00682296">
        <w:rPr>
          <w:rFonts w:ascii="Times New Roman" w:hAnsi="Times New Roman" w:cs="Times New Roman"/>
          <w:sz w:val="24"/>
          <w:szCs w:val="24"/>
          <w:rPrChange w:id="157" w:author="Patrick Skippen" w:date="2020-08-26T11:55:00Z">
            <w:rPr>
              <w:rFonts w:ascii="Times New Roman" w:hAnsi="Times New Roman" w:cs="Times New Roman"/>
              <w:sz w:val="24"/>
              <w:szCs w:val="24"/>
            </w:rPr>
          </w:rPrChange>
        </w:rPr>
        <w:t>Green</w:t>
      </w:r>
      <w:commentRangeEnd w:id="155"/>
      <w:r w:rsidR="00483259" w:rsidRPr="00682296">
        <w:rPr>
          <w:rStyle w:val="CommentReference"/>
          <w:rFonts w:ascii="Times New Roman" w:hAnsi="Times New Roman" w:cs="Times New Roman"/>
          <w:sz w:val="24"/>
          <w:szCs w:val="24"/>
          <w:rPrChange w:id="158" w:author="Patrick Skippen" w:date="2020-08-26T11:55:00Z">
            <w:rPr>
              <w:rStyle w:val="CommentReference"/>
            </w:rPr>
          </w:rPrChange>
        </w:rPr>
        <w:commentReference w:id="155"/>
      </w:r>
      <w:commentRangeEnd w:id="156"/>
      <w:r w:rsidR="00201179">
        <w:rPr>
          <w:rStyle w:val="CommentReference"/>
        </w:rPr>
        <w:commentReference w:id="156"/>
      </w:r>
      <w:r w:rsidR="00483259" w:rsidRPr="00682296">
        <w:rPr>
          <w:rFonts w:ascii="Times New Roman" w:hAnsi="Times New Roman" w:cs="Times New Roman"/>
          <w:sz w:val="24"/>
          <w:szCs w:val="24"/>
          <w:rPrChange w:id="159" w:author="Patrick Skippen" w:date="2020-08-26T11:55:00Z">
            <w:rPr>
              <w:rFonts w:ascii="Times New Roman" w:hAnsi="Times New Roman" w:cs="Times New Roman"/>
              <w:sz w:val="24"/>
              <w:szCs w:val="24"/>
            </w:rPr>
          </w:rPrChange>
        </w:rPr>
        <w:t xml:space="preserve"> &amp; McDonald, 2010; Worden et al., 2000; </w:t>
      </w:r>
      <w:proofErr w:type="spellStart"/>
      <w:r w:rsidR="00483259" w:rsidRPr="00682296">
        <w:rPr>
          <w:rFonts w:ascii="Times New Roman" w:hAnsi="Times New Roman" w:cs="Times New Roman"/>
          <w:sz w:val="24"/>
          <w:szCs w:val="24"/>
          <w:rPrChange w:id="160" w:author="Patrick Skippen" w:date="2020-08-26T11:55:00Z">
            <w:rPr>
              <w:rFonts w:ascii="Times New Roman" w:hAnsi="Times New Roman" w:cs="Times New Roman"/>
              <w:sz w:val="24"/>
              <w:szCs w:val="24"/>
            </w:rPr>
          </w:rPrChange>
        </w:rPr>
        <w:t>Thut</w:t>
      </w:r>
      <w:proofErr w:type="spellEnd"/>
      <w:r w:rsidR="00483259" w:rsidRPr="00682296">
        <w:rPr>
          <w:rFonts w:ascii="Times New Roman" w:hAnsi="Times New Roman" w:cs="Times New Roman"/>
          <w:sz w:val="24"/>
          <w:szCs w:val="24"/>
          <w:rPrChange w:id="161" w:author="Patrick Skippen" w:date="2020-08-26T11:55:00Z">
            <w:rPr>
              <w:rFonts w:ascii="Times New Roman" w:hAnsi="Times New Roman" w:cs="Times New Roman"/>
              <w:sz w:val="24"/>
              <w:szCs w:val="24"/>
            </w:rPr>
          </w:rPrChange>
        </w:rPr>
        <w:t xml:space="preserve"> et al., 2006; Kelly et al., 2006; Handel et al., 2011; </w:t>
      </w:r>
      <w:proofErr w:type="spellStart"/>
      <w:r w:rsidR="00483259" w:rsidRPr="00682296">
        <w:rPr>
          <w:rFonts w:ascii="Times New Roman" w:hAnsi="Times New Roman" w:cs="Times New Roman"/>
          <w:sz w:val="24"/>
          <w:szCs w:val="24"/>
          <w:rPrChange w:id="162" w:author="Patrick Skippen" w:date="2020-08-26T11:55:00Z">
            <w:rPr>
              <w:rFonts w:ascii="Times New Roman" w:hAnsi="Times New Roman" w:cs="Times New Roman"/>
              <w:sz w:val="24"/>
              <w:szCs w:val="24"/>
            </w:rPr>
          </w:rPrChange>
        </w:rPr>
        <w:t>Capilla</w:t>
      </w:r>
      <w:proofErr w:type="spellEnd"/>
      <w:r w:rsidR="00483259" w:rsidRPr="00682296">
        <w:rPr>
          <w:rFonts w:ascii="Times New Roman" w:hAnsi="Times New Roman" w:cs="Times New Roman"/>
          <w:sz w:val="24"/>
          <w:szCs w:val="24"/>
          <w:rPrChange w:id="163" w:author="Patrick Skippen" w:date="2020-08-26T11:55:00Z">
            <w:rPr>
              <w:rFonts w:ascii="Times New Roman" w:hAnsi="Times New Roman" w:cs="Times New Roman"/>
              <w:sz w:val="24"/>
              <w:szCs w:val="24"/>
            </w:rPr>
          </w:rPrChange>
        </w:rPr>
        <w:t xml:space="preserve"> et al., 2014; Marshall et al., 2015).</w:t>
      </w:r>
      <w:r w:rsidR="00715757" w:rsidRPr="00682296">
        <w:rPr>
          <w:rFonts w:ascii="Times New Roman" w:hAnsi="Times New Roman" w:cs="Times New Roman"/>
          <w:sz w:val="24"/>
          <w:szCs w:val="24"/>
          <w:rPrChange w:id="164" w:author="Patrick Skippen" w:date="2020-08-26T11:55:00Z">
            <w:rPr>
              <w:rFonts w:ascii="Times New Roman" w:hAnsi="Times New Roman" w:cs="Times New Roman"/>
              <w:sz w:val="24"/>
              <w:szCs w:val="24"/>
            </w:rPr>
          </w:rPrChange>
        </w:rPr>
        <w:t xml:space="preserve"> </w:t>
      </w:r>
      <w:ins w:id="165" w:author="Patrick Skippen" w:date="2020-08-26T12:39:00Z">
        <w:r w:rsidR="00681849">
          <w:rPr>
            <w:rFonts w:ascii="Times New Roman" w:hAnsi="Times New Roman" w:cs="Times New Roman"/>
            <w:sz w:val="24"/>
            <w:szCs w:val="24"/>
          </w:rPr>
          <w:t xml:space="preserve">This modulation of alpha activity would suggest that </w:t>
        </w:r>
      </w:ins>
      <w:ins w:id="166" w:author="Patrick Skippen" w:date="2020-08-26T12:41:00Z">
        <w:r w:rsidR="00E578C5">
          <w:rPr>
            <w:rFonts w:ascii="Times New Roman" w:hAnsi="Times New Roman" w:cs="Times New Roman"/>
            <w:sz w:val="24"/>
            <w:szCs w:val="24"/>
          </w:rPr>
          <w:t xml:space="preserve">the facilitation of information processing is reflected in decreases in </w:t>
        </w:r>
        <w:proofErr w:type="spellStart"/>
        <w:r w:rsidR="00E578C5">
          <w:rPr>
            <w:rFonts w:ascii="Times New Roman" w:hAnsi="Times New Roman" w:cs="Times New Roman"/>
            <w:sz w:val="24"/>
            <w:szCs w:val="24"/>
          </w:rPr>
          <w:t>actvitiy</w:t>
        </w:r>
        <w:proofErr w:type="spellEnd"/>
        <w:r w:rsidR="00E578C5">
          <w:rPr>
            <w:rFonts w:ascii="Times New Roman" w:hAnsi="Times New Roman" w:cs="Times New Roman"/>
            <w:sz w:val="24"/>
            <w:szCs w:val="24"/>
          </w:rPr>
          <w:t xml:space="preserve">, while inhibition of information is reflected in increases to oscillatory </w:t>
        </w:r>
        <w:commentRangeStart w:id="167"/>
        <w:r w:rsidR="00E578C5">
          <w:rPr>
            <w:rFonts w:ascii="Times New Roman" w:hAnsi="Times New Roman" w:cs="Times New Roman"/>
            <w:sz w:val="24"/>
            <w:szCs w:val="24"/>
          </w:rPr>
          <w:t>power</w:t>
        </w:r>
      </w:ins>
      <w:commentRangeEnd w:id="167"/>
      <w:ins w:id="168" w:author="Patrick Skippen" w:date="2020-08-26T12:42:00Z">
        <w:r w:rsidR="00E578C5">
          <w:rPr>
            <w:rStyle w:val="CommentReference"/>
          </w:rPr>
          <w:commentReference w:id="167"/>
        </w:r>
      </w:ins>
      <w:ins w:id="170" w:author="Patrick Skippen" w:date="2020-08-26T12:41:00Z">
        <w:r w:rsidR="00E578C5">
          <w:rPr>
            <w:rFonts w:ascii="Times New Roman" w:hAnsi="Times New Roman" w:cs="Times New Roman"/>
            <w:sz w:val="24"/>
            <w:szCs w:val="24"/>
          </w:rPr>
          <w:t xml:space="preserve">. </w:t>
        </w:r>
      </w:ins>
    </w:p>
    <w:p w14:paraId="174A5BF4" w14:textId="2A4BA6C3" w:rsidR="00C1035D" w:rsidRPr="00682296" w:rsidRDefault="00715757" w:rsidP="00E578C5">
      <w:pPr>
        <w:spacing w:before="0"/>
        <w:ind w:firstLine="720"/>
        <w:rPr>
          <w:rFonts w:ascii="Times New Roman" w:hAnsi="Times New Roman" w:cs="Times New Roman"/>
          <w:sz w:val="24"/>
          <w:szCs w:val="24"/>
          <w:rPrChange w:id="171" w:author="Patrick Skippen" w:date="2020-08-26T11:55:00Z">
            <w:rPr>
              <w:rFonts w:ascii="Times New Roman" w:hAnsi="Times New Roman" w:cs="Times New Roman"/>
              <w:sz w:val="24"/>
              <w:szCs w:val="24"/>
            </w:rPr>
          </w:rPrChange>
        </w:rPr>
        <w:pPrChange w:id="172" w:author="Patrick Skippen" w:date="2020-08-26T12:42:00Z">
          <w:pPr>
            <w:spacing w:before="0"/>
            <w:ind w:firstLine="720"/>
          </w:pPr>
        </w:pPrChange>
      </w:pPr>
      <w:del w:id="173" w:author="Patrick Skippen" w:date="2020-08-26T12:42:00Z">
        <w:r w:rsidRPr="00682296" w:rsidDel="00E578C5">
          <w:rPr>
            <w:rFonts w:ascii="Times New Roman" w:hAnsi="Times New Roman" w:cs="Times New Roman"/>
            <w:sz w:val="24"/>
            <w:szCs w:val="24"/>
            <w:rPrChange w:id="174" w:author="Patrick Skippen" w:date="2020-08-26T11:55:00Z">
              <w:rPr>
                <w:rFonts w:ascii="Times New Roman" w:hAnsi="Times New Roman" w:cs="Times New Roman"/>
                <w:sz w:val="24"/>
                <w:szCs w:val="24"/>
              </w:rPr>
            </w:rPrChange>
          </w:rPr>
          <w:delText>While there is some debate on the specific nature of these processes, the modulation of alpha is suggested to indicate two separable processes, one which inhibits distraction and another that facilitations the relevant information (</w:delText>
        </w:r>
        <w:r w:rsidRPr="00682296" w:rsidDel="00E578C5">
          <w:rPr>
            <w:rFonts w:ascii="Times New Roman" w:hAnsi="Times New Roman" w:cs="Times New Roman"/>
            <w:sz w:val="24"/>
            <w:szCs w:val="24"/>
            <w:highlight w:val="yellow"/>
            <w:rPrChange w:id="175" w:author="Patrick Skippen" w:date="2020-08-26T11:55:00Z">
              <w:rPr>
                <w:rFonts w:ascii="Times New Roman" w:hAnsi="Times New Roman" w:cs="Times New Roman"/>
                <w:sz w:val="24"/>
                <w:szCs w:val="24"/>
                <w:highlight w:val="yellow"/>
              </w:rPr>
            </w:rPrChange>
          </w:rPr>
          <w:delText>REF</w:delText>
        </w:r>
        <w:r w:rsidRPr="00682296" w:rsidDel="00E578C5">
          <w:rPr>
            <w:rFonts w:ascii="Times New Roman" w:hAnsi="Times New Roman" w:cs="Times New Roman"/>
            <w:sz w:val="24"/>
            <w:szCs w:val="24"/>
            <w:rPrChange w:id="176" w:author="Patrick Skippen" w:date="2020-08-26T11:55:00Z">
              <w:rPr>
                <w:rFonts w:ascii="Times New Roman" w:hAnsi="Times New Roman" w:cs="Times New Roman"/>
                <w:sz w:val="24"/>
                <w:szCs w:val="24"/>
              </w:rPr>
            </w:rPrChange>
          </w:rPr>
          <w:delText>).</w:delText>
        </w:r>
        <w:r w:rsidR="00985B15" w:rsidRPr="00682296" w:rsidDel="00E578C5">
          <w:rPr>
            <w:rFonts w:ascii="Times New Roman" w:hAnsi="Times New Roman" w:cs="Times New Roman"/>
            <w:sz w:val="24"/>
            <w:szCs w:val="24"/>
            <w:rPrChange w:id="177" w:author="Patrick Skippen" w:date="2020-08-26T11:55:00Z">
              <w:rPr>
                <w:rFonts w:ascii="Times New Roman" w:hAnsi="Times New Roman" w:cs="Times New Roman"/>
                <w:sz w:val="24"/>
                <w:szCs w:val="24"/>
              </w:rPr>
            </w:rPrChange>
          </w:rPr>
          <w:delText xml:space="preserve"> </w:delText>
        </w:r>
      </w:del>
      <w:r w:rsidR="00985B15" w:rsidRPr="00682296">
        <w:rPr>
          <w:rFonts w:ascii="Times New Roman" w:hAnsi="Times New Roman" w:cs="Times New Roman"/>
          <w:sz w:val="24"/>
          <w:szCs w:val="24"/>
          <w:rPrChange w:id="178" w:author="Patrick Skippen" w:date="2020-08-26T11:55:00Z">
            <w:rPr>
              <w:rFonts w:ascii="Times New Roman" w:hAnsi="Times New Roman" w:cs="Times New Roman"/>
              <w:sz w:val="24"/>
              <w:szCs w:val="24"/>
            </w:rPr>
          </w:rPrChange>
        </w:rPr>
        <w:t>H</w:t>
      </w:r>
      <w:r w:rsidR="006A3412" w:rsidRPr="00682296">
        <w:rPr>
          <w:rFonts w:ascii="Times New Roman" w:hAnsi="Times New Roman" w:cs="Times New Roman"/>
          <w:sz w:val="24"/>
          <w:szCs w:val="24"/>
          <w:rPrChange w:id="179" w:author="Patrick Skippen" w:date="2020-08-26T11:55:00Z">
            <w:rPr>
              <w:rFonts w:ascii="Times New Roman" w:hAnsi="Times New Roman" w:cs="Times New Roman"/>
              <w:sz w:val="24"/>
              <w:szCs w:val="24"/>
            </w:rPr>
          </w:rPrChange>
        </w:rPr>
        <w:t>owever, this is not simply constrained to the processing of visual information.</w:t>
      </w:r>
      <w:r w:rsidR="00985B15" w:rsidRPr="00682296">
        <w:rPr>
          <w:rFonts w:ascii="Times New Roman" w:hAnsi="Times New Roman" w:cs="Times New Roman"/>
          <w:sz w:val="24"/>
          <w:szCs w:val="24"/>
          <w:rPrChange w:id="180" w:author="Patrick Skippen" w:date="2020-08-26T11:55:00Z">
            <w:rPr>
              <w:rFonts w:ascii="Times New Roman" w:hAnsi="Times New Roman" w:cs="Times New Roman"/>
              <w:sz w:val="24"/>
              <w:szCs w:val="24"/>
            </w:rPr>
          </w:rPrChange>
        </w:rPr>
        <w:t xml:space="preserve"> </w:t>
      </w:r>
      <w:r w:rsidR="006A3412" w:rsidRPr="00682296">
        <w:rPr>
          <w:rFonts w:ascii="Times New Roman" w:hAnsi="Times New Roman" w:cs="Times New Roman"/>
          <w:sz w:val="24"/>
          <w:szCs w:val="24"/>
          <w:rPrChange w:id="181" w:author="Patrick Skippen" w:date="2020-08-26T11:55:00Z">
            <w:rPr>
              <w:rFonts w:ascii="Times New Roman" w:hAnsi="Times New Roman" w:cs="Times New Roman"/>
              <w:sz w:val="24"/>
              <w:szCs w:val="24"/>
            </w:rPr>
          </w:rPrChange>
        </w:rPr>
        <w:t xml:space="preserve">For example, </w:t>
      </w:r>
      <w:r w:rsidR="00985B15" w:rsidRPr="00682296">
        <w:rPr>
          <w:rFonts w:ascii="Times New Roman" w:hAnsi="Times New Roman" w:cs="Times New Roman"/>
          <w:sz w:val="24"/>
          <w:szCs w:val="24"/>
          <w:rPrChange w:id="182" w:author="Patrick Skippen" w:date="2020-08-26T11:55:00Z">
            <w:rPr>
              <w:rFonts w:ascii="Times New Roman" w:hAnsi="Times New Roman" w:cs="Times New Roman"/>
              <w:sz w:val="24"/>
              <w:szCs w:val="24"/>
            </w:rPr>
          </w:rPrChange>
        </w:rPr>
        <w:t>in cross-moda</w:t>
      </w:r>
      <w:r w:rsidR="00CE18AD" w:rsidRPr="00682296">
        <w:rPr>
          <w:rFonts w:ascii="Times New Roman" w:hAnsi="Times New Roman" w:cs="Times New Roman"/>
          <w:sz w:val="24"/>
          <w:szCs w:val="24"/>
          <w:rPrChange w:id="183" w:author="Patrick Skippen" w:date="2020-08-26T11:55:00Z">
            <w:rPr>
              <w:rFonts w:ascii="Times New Roman" w:hAnsi="Times New Roman" w:cs="Times New Roman"/>
              <w:sz w:val="24"/>
              <w:szCs w:val="24"/>
            </w:rPr>
          </w:rPrChange>
        </w:rPr>
        <w:t>l attention tasks</w:t>
      </w:r>
      <w:r w:rsidR="00985B15" w:rsidRPr="00682296">
        <w:rPr>
          <w:rFonts w:ascii="Times New Roman" w:hAnsi="Times New Roman" w:cs="Times New Roman"/>
          <w:sz w:val="24"/>
          <w:szCs w:val="24"/>
          <w:rPrChange w:id="184" w:author="Patrick Skippen" w:date="2020-08-26T11:55:00Z">
            <w:rPr>
              <w:rFonts w:ascii="Times New Roman" w:hAnsi="Times New Roman" w:cs="Times New Roman"/>
              <w:sz w:val="24"/>
              <w:szCs w:val="24"/>
            </w:rPr>
          </w:rPrChange>
        </w:rPr>
        <w:t xml:space="preserve"> </w:t>
      </w:r>
      <w:r w:rsidR="006A3412" w:rsidRPr="00682296">
        <w:rPr>
          <w:rFonts w:ascii="Times New Roman" w:hAnsi="Times New Roman" w:cs="Times New Roman"/>
          <w:sz w:val="24"/>
          <w:szCs w:val="24"/>
          <w:rPrChange w:id="185" w:author="Patrick Skippen" w:date="2020-08-26T11:55:00Z">
            <w:rPr>
              <w:rFonts w:ascii="Times New Roman" w:hAnsi="Times New Roman" w:cs="Times New Roman"/>
              <w:sz w:val="24"/>
              <w:szCs w:val="24"/>
            </w:rPr>
          </w:rPrChange>
        </w:rPr>
        <w:t xml:space="preserve">alpha activity has been found to be </w:t>
      </w:r>
      <w:r w:rsidR="00C80E42" w:rsidRPr="00682296">
        <w:rPr>
          <w:rFonts w:ascii="Times New Roman" w:hAnsi="Times New Roman" w:cs="Times New Roman"/>
          <w:sz w:val="24"/>
          <w:szCs w:val="24"/>
          <w:rPrChange w:id="186" w:author="Patrick Skippen" w:date="2020-08-26T11:55:00Z">
            <w:rPr>
              <w:rFonts w:ascii="Times New Roman" w:hAnsi="Times New Roman" w:cs="Times New Roman"/>
              <w:sz w:val="24"/>
              <w:szCs w:val="24"/>
            </w:rPr>
          </w:rPrChange>
        </w:rPr>
        <w:t>decreased in visual areas associated with a target, while increased in areas associated with an auditory distractor (</w:t>
      </w:r>
      <w:r w:rsidR="00C80E42" w:rsidRPr="00682296">
        <w:rPr>
          <w:rFonts w:ascii="Times New Roman" w:hAnsi="Times New Roman" w:cs="Times New Roman"/>
          <w:sz w:val="24"/>
          <w:szCs w:val="24"/>
          <w:highlight w:val="yellow"/>
          <w:rPrChange w:id="187" w:author="Patrick Skippen" w:date="2020-08-26T11:55:00Z">
            <w:rPr>
              <w:rFonts w:ascii="Times New Roman" w:hAnsi="Times New Roman" w:cs="Times New Roman"/>
              <w:sz w:val="24"/>
              <w:szCs w:val="24"/>
              <w:highlight w:val="yellow"/>
            </w:rPr>
          </w:rPrChange>
        </w:rPr>
        <w:t>REF</w:t>
      </w:r>
      <w:r w:rsidR="00C80E42" w:rsidRPr="00682296">
        <w:rPr>
          <w:rFonts w:ascii="Times New Roman" w:hAnsi="Times New Roman" w:cs="Times New Roman"/>
          <w:sz w:val="24"/>
          <w:szCs w:val="24"/>
          <w:rPrChange w:id="188" w:author="Patrick Skippen" w:date="2020-08-26T11:55:00Z">
            <w:rPr>
              <w:rFonts w:ascii="Times New Roman" w:hAnsi="Times New Roman" w:cs="Times New Roman"/>
              <w:sz w:val="24"/>
              <w:szCs w:val="24"/>
            </w:rPr>
          </w:rPrChange>
        </w:rPr>
        <w:t>), and vice versa.</w:t>
      </w:r>
      <w:r w:rsidR="00915D9A" w:rsidRPr="00682296">
        <w:rPr>
          <w:rFonts w:ascii="Times New Roman" w:hAnsi="Times New Roman" w:cs="Times New Roman"/>
          <w:sz w:val="24"/>
          <w:szCs w:val="24"/>
          <w:rPrChange w:id="189" w:author="Patrick Skippen" w:date="2020-08-26T11:55:00Z">
            <w:rPr>
              <w:rFonts w:ascii="Times New Roman" w:hAnsi="Times New Roman" w:cs="Times New Roman"/>
              <w:sz w:val="24"/>
              <w:szCs w:val="24"/>
            </w:rPr>
          </w:rPrChange>
        </w:rPr>
        <w:t xml:space="preserve"> </w:t>
      </w:r>
      <w:r w:rsidR="00214CED" w:rsidRPr="00682296">
        <w:rPr>
          <w:rFonts w:ascii="Times New Roman" w:hAnsi="Times New Roman" w:cs="Times New Roman"/>
          <w:sz w:val="24"/>
          <w:szCs w:val="24"/>
          <w:rPrChange w:id="190" w:author="Patrick Skippen" w:date="2020-08-26T11:55:00Z">
            <w:rPr>
              <w:rFonts w:ascii="Times New Roman" w:hAnsi="Times New Roman" w:cs="Times New Roman"/>
              <w:sz w:val="24"/>
              <w:szCs w:val="24"/>
            </w:rPr>
          </w:rPrChange>
        </w:rPr>
        <w:t xml:space="preserve">In sum alpha activity is EEG is strongly related to the ability to both actively select targets, but also filter out </w:t>
      </w:r>
      <w:commentRangeStart w:id="191"/>
      <w:r w:rsidR="00214CED" w:rsidRPr="00682296">
        <w:rPr>
          <w:rFonts w:ascii="Times New Roman" w:hAnsi="Times New Roman" w:cs="Times New Roman"/>
          <w:sz w:val="24"/>
          <w:szCs w:val="24"/>
          <w:rPrChange w:id="192" w:author="Patrick Skippen" w:date="2020-08-26T11:55:00Z">
            <w:rPr>
              <w:rFonts w:ascii="Times New Roman" w:hAnsi="Times New Roman" w:cs="Times New Roman"/>
              <w:sz w:val="24"/>
              <w:szCs w:val="24"/>
            </w:rPr>
          </w:rPrChange>
        </w:rPr>
        <w:t>distraction</w:t>
      </w:r>
      <w:commentRangeEnd w:id="191"/>
      <w:r w:rsidR="00214CED" w:rsidRPr="00682296">
        <w:rPr>
          <w:rStyle w:val="CommentReference"/>
          <w:rFonts w:ascii="Times New Roman" w:hAnsi="Times New Roman" w:cs="Times New Roman"/>
          <w:sz w:val="24"/>
          <w:szCs w:val="24"/>
          <w:rPrChange w:id="193" w:author="Patrick Skippen" w:date="2020-08-26T11:55:00Z">
            <w:rPr>
              <w:rStyle w:val="CommentReference"/>
            </w:rPr>
          </w:rPrChange>
        </w:rPr>
        <w:commentReference w:id="191"/>
      </w:r>
      <w:r w:rsidR="00C1035D" w:rsidRPr="00682296">
        <w:rPr>
          <w:rFonts w:ascii="Times New Roman" w:hAnsi="Times New Roman" w:cs="Times New Roman"/>
          <w:sz w:val="24"/>
          <w:szCs w:val="24"/>
          <w:rPrChange w:id="194" w:author="Patrick Skippen" w:date="2020-08-26T11:55:00Z">
            <w:rPr>
              <w:rFonts w:ascii="Times New Roman" w:hAnsi="Times New Roman" w:cs="Times New Roman"/>
              <w:sz w:val="24"/>
              <w:szCs w:val="24"/>
            </w:rPr>
          </w:rPrChange>
        </w:rPr>
        <w:t xml:space="preserve">. </w:t>
      </w:r>
      <w:r w:rsidR="00697720" w:rsidRPr="00682296">
        <w:rPr>
          <w:rFonts w:ascii="Times New Roman" w:hAnsi="Times New Roman" w:cs="Times New Roman"/>
          <w:sz w:val="24"/>
          <w:szCs w:val="24"/>
          <w:rPrChange w:id="195" w:author="Patrick Skippen" w:date="2020-08-26T11:55:00Z">
            <w:rPr>
              <w:rFonts w:ascii="Times New Roman" w:hAnsi="Times New Roman" w:cs="Times New Roman"/>
              <w:sz w:val="24"/>
              <w:szCs w:val="24"/>
            </w:rPr>
          </w:rPrChange>
        </w:rPr>
        <w:t xml:space="preserve">This study will utilise a cross-modal cued target paradigm with a distraction to probe selective attention and the associated oscillatory activity. </w:t>
      </w:r>
      <w:r w:rsidR="00850654" w:rsidRPr="00682296">
        <w:rPr>
          <w:rFonts w:ascii="Times New Roman" w:hAnsi="Times New Roman" w:cs="Times New Roman"/>
          <w:sz w:val="24"/>
          <w:szCs w:val="24"/>
          <w:rPrChange w:id="196" w:author="Patrick Skippen" w:date="2020-08-26T11:55:00Z">
            <w:rPr>
              <w:rFonts w:ascii="Times New Roman" w:hAnsi="Times New Roman" w:cs="Times New Roman"/>
              <w:sz w:val="24"/>
              <w:szCs w:val="24"/>
            </w:rPr>
          </w:rPrChange>
        </w:rPr>
        <w:t xml:space="preserve">By separately presenting visual auditory </w:t>
      </w:r>
      <w:r w:rsidR="00F50F77" w:rsidRPr="00682296">
        <w:rPr>
          <w:rFonts w:ascii="Times New Roman" w:hAnsi="Times New Roman" w:cs="Times New Roman"/>
          <w:sz w:val="24"/>
          <w:szCs w:val="24"/>
          <w:rPrChange w:id="197" w:author="Patrick Skippen" w:date="2020-08-26T11:55:00Z">
            <w:rPr>
              <w:rFonts w:ascii="Times New Roman" w:hAnsi="Times New Roman" w:cs="Times New Roman"/>
              <w:sz w:val="24"/>
              <w:szCs w:val="24"/>
            </w:rPr>
          </w:rPrChange>
        </w:rPr>
        <w:t xml:space="preserve">stimuli as either </w:t>
      </w:r>
      <w:r w:rsidR="006E107A" w:rsidRPr="00682296">
        <w:rPr>
          <w:rFonts w:ascii="Times New Roman" w:hAnsi="Times New Roman" w:cs="Times New Roman"/>
          <w:sz w:val="24"/>
          <w:szCs w:val="24"/>
          <w:rPrChange w:id="198" w:author="Patrick Skippen" w:date="2020-08-26T11:55:00Z">
            <w:rPr>
              <w:rFonts w:ascii="Times New Roman" w:hAnsi="Times New Roman" w:cs="Times New Roman"/>
              <w:sz w:val="24"/>
              <w:szCs w:val="24"/>
            </w:rPr>
          </w:rPrChange>
        </w:rPr>
        <w:t>targets</w:t>
      </w:r>
      <w:r w:rsidR="00F50F77" w:rsidRPr="00682296">
        <w:rPr>
          <w:rFonts w:ascii="Times New Roman" w:hAnsi="Times New Roman" w:cs="Times New Roman"/>
          <w:sz w:val="24"/>
          <w:szCs w:val="24"/>
          <w:rPrChange w:id="199" w:author="Patrick Skippen" w:date="2020-08-26T11:55:00Z">
            <w:rPr>
              <w:rFonts w:ascii="Times New Roman" w:hAnsi="Times New Roman" w:cs="Times New Roman"/>
              <w:sz w:val="24"/>
              <w:szCs w:val="24"/>
            </w:rPr>
          </w:rPrChange>
        </w:rPr>
        <w:t xml:space="preserve"> or distractors we aim to show whether this</w:t>
      </w:r>
      <w:r w:rsidR="00915D9A" w:rsidRPr="00682296">
        <w:rPr>
          <w:rFonts w:ascii="Times New Roman" w:hAnsi="Times New Roman" w:cs="Times New Roman"/>
          <w:sz w:val="24"/>
          <w:szCs w:val="24"/>
          <w:rPrChange w:id="200" w:author="Patrick Skippen" w:date="2020-08-26T11:55:00Z">
            <w:rPr>
              <w:rFonts w:ascii="Times New Roman" w:hAnsi="Times New Roman" w:cs="Times New Roman"/>
              <w:sz w:val="24"/>
              <w:szCs w:val="24"/>
            </w:rPr>
          </w:rPrChange>
        </w:rPr>
        <w:t xml:space="preserve"> </w:t>
      </w:r>
    </w:p>
    <w:p w14:paraId="05C48CB4" w14:textId="77777777" w:rsidR="00915D9A" w:rsidRPr="00682296" w:rsidRDefault="00915D9A" w:rsidP="00682296">
      <w:pPr>
        <w:spacing w:before="0"/>
        <w:ind w:firstLine="720"/>
        <w:rPr>
          <w:rFonts w:ascii="Times New Roman" w:hAnsi="Times New Roman" w:cs="Times New Roman"/>
          <w:sz w:val="24"/>
          <w:szCs w:val="24"/>
          <w:rPrChange w:id="201" w:author="Patrick Skippen" w:date="2020-08-26T11:55:00Z">
            <w:rPr>
              <w:rFonts w:ascii="Times New Roman" w:hAnsi="Times New Roman" w:cs="Times New Roman"/>
              <w:sz w:val="24"/>
              <w:szCs w:val="24"/>
            </w:rPr>
          </w:rPrChange>
        </w:rPr>
        <w:pPrChange w:id="202" w:author="Patrick Skippen" w:date="2020-08-26T11:56:00Z">
          <w:pPr/>
        </w:pPrChange>
      </w:pPr>
    </w:p>
    <w:p w14:paraId="3C0EF458" w14:textId="7866A658" w:rsidR="00C80E42" w:rsidRPr="00682296" w:rsidRDefault="00C80E42" w:rsidP="00682296">
      <w:pPr>
        <w:spacing w:before="0"/>
        <w:ind w:firstLine="720"/>
        <w:rPr>
          <w:rFonts w:ascii="Times New Roman" w:hAnsi="Times New Roman" w:cs="Times New Roman"/>
          <w:sz w:val="24"/>
          <w:szCs w:val="24"/>
          <w:rPrChange w:id="203" w:author="Patrick Skippen" w:date="2020-08-26T11:55:00Z">
            <w:rPr>
              <w:rFonts w:ascii="Times New Roman" w:hAnsi="Times New Roman" w:cs="Times New Roman"/>
              <w:sz w:val="24"/>
              <w:szCs w:val="24"/>
            </w:rPr>
          </w:rPrChange>
        </w:rPr>
        <w:pPrChange w:id="204" w:author="Patrick Skippen" w:date="2020-08-26T11:56:00Z">
          <w:pPr/>
        </w:pPrChange>
      </w:pPr>
      <w:r w:rsidRPr="00682296">
        <w:rPr>
          <w:rFonts w:ascii="Times New Roman" w:hAnsi="Times New Roman" w:cs="Times New Roman"/>
          <w:sz w:val="24"/>
          <w:szCs w:val="24"/>
          <w:rPrChange w:id="205" w:author="Patrick Skippen" w:date="2020-08-26T11:55:00Z">
            <w:rPr>
              <w:rFonts w:ascii="Times New Roman" w:hAnsi="Times New Roman" w:cs="Times New Roman"/>
              <w:sz w:val="24"/>
              <w:szCs w:val="24"/>
            </w:rPr>
          </w:rPrChange>
        </w:rPr>
        <w:t>Therefore, this ability to focus on stimuli and inhibit distractors appears to be an overarching process, which in turn may influence more than simple sensory cues.</w:t>
      </w:r>
    </w:p>
    <w:p w14:paraId="5D6FC76B" w14:textId="65CFAE67" w:rsidR="00AC7C92" w:rsidRPr="00AC7C92" w:rsidRDefault="00AC7C92" w:rsidP="00AC7C92">
      <w:pPr>
        <w:pStyle w:val="Heading2"/>
        <w:rPr>
          <w:rPrChange w:id="206" w:author="Patrick Skippen" w:date="2020-08-26T12:18:00Z">
            <w:rPr>
              <w:rFonts w:ascii="Times New Roman" w:hAnsi="Times New Roman" w:cs="Times New Roman"/>
              <w:sz w:val="24"/>
              <w:szCs w:val="24"/>
            </w:rPr>
          </w:rPrChange>
        </w:rPr>
        <w:pPrChange w:id="207" w:author="Patrick Skippen" w:date="2020-08-26T12:18:00Z">
          <w:pPr/>
        </w:pPrChange>
      </w:pPr>
      <w:ins w:id="208" w:author="Patrick Skippen" w:date="2020-08-26T12:17:00Z">
        <w:r>
          <w:t xml:space="preserve">1.3. Theta and </w:t>
        </w:r>
      </w:ins>
      <w:ins w:id="209" w:author="Patrick Skippen" w:date="2020-08-26T12:18:00Z">
        <w:r>
          <w:t>Cognitive</w:t>
        </w:r>
      </w:ins>
      <w:ins w:id="210" w:author="Patrick Skippen" w:date="2020-08-26T12:17:00Z">
        <w:r>
          <w:t xml:space="preserve"> Control</w:t>
        </w:r>
      </w:ins>
    </w:p>
    <w:p w14:paraId="4458E14A" w14:textId="56384ADC" w:rsidR="008F46DB" w:rsidRPr="00682296" w:rsidRDefault="00AC7C92" w:rsidP="00682296">
      <w:pPr>
        <w:spacing w:before="0"/>
        <w:ind w:firstLine="720"/>
        <w:rPr>
          <w:rFonts w:ascii="Times New Roman" w:hAnsi="Times New Roman" w:cs="Times New Roman"/>
          <w:sz w:val="24"/>
          <w:szCs w:val="24"/>
          <w:rPrChange w:id="211" w:author="Patrick Skippen" w:date="2020-08-26T11:55:00Z">
            <w:rPr>
              <w:rFonts w:ascii="Times New Roman" w:hAnsi="Times New Roman" w:cs="Times New Roman"/>
              <w:sz w:val="24"/>
              <w:szCs w:val="24"/>
            </w:rPr>
          </w:rPrChange>
        </w:rPr>
        <w:pPrChange w:id="212" w:author="Patrick Skippen" w:date="2020-08-26T11:56:00Z">
          <w:pPr/>
        </w:pPrChange>
      </w:pPr>
      <w:ins w:id="213" w:author="Patrick Skippen" w:date="2020-08-26T12:18:00Z">
        <w:r>
          <w:rPr>
            <w:rFonts w:ascii="Times New Roman" w:hAnsi="Times New Roman" w:cs="Times New Roman"/>
            <w:sz w:val="24"/>
            <w:szCs w:val="24"/>
          </w:rPr>
          <w:t xml:space="preserve">There is also strong evidence linking the ability to proactively </w:t>
        </w:r>
      </w:ins>
    </w:p>
    <w:p w14:paraId="20C7A794" w14:textId="02C24225" w:rsidR="008F46DB" w:rsidRPr="00AC7C92" w:rsidRDefault="00A857E7" w:rsidP="00AC7C92">
      <w:pPr>
        <w:pStyle w:val="Heading2"/>
        <w:rPr>
          <w:rPrChange w:id="214" w:author="Patrick Skippen" w:date="2020-08-26T12:17:00Z">
            <w:rPr/>
          </w:rPrChange>
        </w:rPr>
        <w:pPrChange w:id="215" w:author="Patrick Skippen" w:date="2020-08-26T12:17:00Z">
          <w:pPr>
            <w:pStyle w:val="Heading2"/>
          </w:pPr>
        </w:pPrChange>
      </w:pPr>
      <w:r w:rsidRPr="00AC7C92">
        <w:rPr>
          <w:rPrChange w:id="216" w:author="Patrick Skippen" w:date="2020-08-26T12:17:00Z">
            <w:rPr/>
          </w:rPrChange>
        </w:rPr>
        <w:t>1.</w:t>
      </w:r>
      <w:r w:rsidR="006A3412" w:rsidRPr="00AC7C92">
        <w:rPr>
          <w:rPrChange w:id="217" w:author="Patrick Skippen" w:date="2020-08-26T12:17:00Z">
            <w:rPr/>
          </w:rPrChange>
        </w:rPr>
        <w:t>4</w:t>
      </w:r>
      <w:r w:rsidR="000A0C22" w:rsidRPr="00AC7C92">
        <w:rPr>
          <w:rPrChange w:id="218" w:author="Patrick Skippen" w:date="2020-08-26T12:17:00Z">
            <w:rPr/>
          </w:rPrChange>
        </w:rPr>
        <w:t>. Present Study</w:t>
      </w:r>
    </w:p>
    <w:p w14:paraId="2674AE7C" w14:textId="73B025F7" w:rsidR="008F46DB" w:rsidRPr="00682296" w:rsidRDefault="008F46DB" w:rsidP="00AC7C92">
      <w:pPr>
        <w:spacing w:before="0"/>
        <w:ind w:firstLine="720"/>
        <w:rPr>
          <w:rFonts w:ascii="Times New Roman" w:hAnsi="Times New Roman" w:cs="Times New Roman"/>
          <w:sz w:val="24"/>
          <w:szCs w:val="24"/>
          <w:rPrChange w:id="219" w:author="Patrick Skippen" w:date="2020-08-26T11:55:00Z">
            <w:rPr>
              <w:rFonts w:ascii="Times New Roman" w:hAnsi="Times New Roman" w:cs="Times New Roman"/>
              <w:sz w:val="24"/>
              <w:szCs w:val="24"/>
            </w:rPr>
          </w:rPrChange>
        </w:rPr>
      </w:pPr>
      <w:r w:rsidRPr="00AC7C92">
        <w:rPr>
          <w:rFonts w:ascii="Times New Roman" w:hAnsi="Times New Roman" w:cs="Times New Roman"/>
          <w:sz w:val="24"/>
          <w:szCs w:val="24"/>
        </w:rPr>
        <w:t xml:space="preserve">We </w:t>
      </w:r>
      <w:r w:rsidRPr="00682296">
        <w:rPr>
          <w:rFonts w:ascii="Times New Roman" w:hAnsi="Times New Roman" w:cs="Times New Roman"/>
          <w:sz w:val="24"/>
          <w:szCs w:val="24"/>
          <w:rPrChange w:id="220" w:author="Patrick Skippen" w:date="2020-08-26T11:55:00Z">
            <w:rPr>
              <w:rFonts w:ascii="Times New Roman" w:hAnsi="Times New Roman" w:cs="Times New Roman"/>
              <w:sz w:val="24"/>
              <w:szCs w:val="24"/>
            </w:rPr>
          </w:rPrChange>
        </w:rPr>
        <w:t xml:space="preserve">believe that the attention-related pattern of posterior cortical alpha reduction and its inverse correlation with frontal cortical theta activity reflects the electrophysiological signs of attentional control. Moreover, the absence of these oscillatory patterns reflects a disconnection between frontal cortical control and sensory processing systems. We suspect that in chronic pain, patients have a similar deficit in top-down attentional control, which </w:t>
      </w:r>
      <w:r w:rsidRPr="00682296">
        <w:rPr>
          <w:rFonts w:ascii="Times New Roman" w:hAnsi="Times New Roman" w:cs="Times New Roman"/>
          <w:sz w:val="24"/>
          <w:szCs w:val="24"/>
          <w:rPrChange w:id="221" w:author="Patrick Skippen" w:date="2020-08-26T11:55:00Z">
            <w:rPr>
              <w:rFonts w:ascii="Times New Roman" w:hAnsi="Times New Roman" w:cs="Times New Roman"/>
              <w:sz w:val="24"/>
              <w:szCs w:val="24"/>
            </w:rPr>
          </w:rPrChange>
        </w:rPr>
        <w:lastRenderedPageBreak/>
        <w:t xml:space="preserve">could explain some of the cognitive deficits in patients, as well as contribute to the chronic pain symptomatology. </w:t>
      </w:r>
      <w:r w:rsidRPr="00682296">
        <w:rPr>
          <w:rFonts w:ascii="Times New Roman" w:hAnsi="Times New Roman" w:cs="Times New Roman"/>
          <w:b/>
          <w:sz w:val="24"/>
          <w:szCs w:val="24"/>
          <w:rPrChange w:id="222" w:author="Patrick Skippen" w:date="2020-08-26T11:55:00Z">
            <w:rPr>
              <w:rFonts w:ascii="Times New Roman" w:hAnsi="Times New Roman" w:cs="Times New Roman"/>
              <w:b/>
              <w:sz w:val="24"/>
              <w:szCs w:val="24"/>
            </w:rPr>
          </w:rPrChange>
        </w:rPr>
        <w:t>We therefore hypothesize that in healthy subjects, ongoing pain will cause a deficit in top-down attentional control reflected in a disconnection of frontal theta and posterior alpha oscillations.</w:t>
      </w:r>
    </w:p>
    <w:p w14:paraId="65569D17" w14:textId="75F91742" w:rsidR="00AB0392" w:rsidRPr="00682296" w:rsidRDefault="00AB0392" w:rsidP="00682296">
      <w:pPr>
        <w:spacing w:before="0"/>
        <w:ind w:firstLine="720"/>
        <w:rPr>
          <w:rFonts w:ascii="Times New Roman" w:hAnsi="Times New Roman" w:cs="Times New Roman"/>
          <w:sz w:val="24"/>
          <w:szCs w:val="24"/>
          <w:rPrChange w:id="223" w:author="Patrick Skippen" w:date="2020-08-26T11:55:00Z">
            <w:rPr>
              <w:rFonts w:ascii="Times New Roman" w:hAnsi="Times New Roman" w:cs="Times New Roman"/>
              <w:sz w:val="24"/>
              <w:szCs w:val="24"/>
            </w:rPr>
          </w:rPrChange>
        </w:rPr>
        <w:pPrChange w:id="224" w:author="Patrick Skippen" w:date="2020-08-26T11:56:00Z">
          <w:pPr/>
        </w:pPrChange>
      </w:pPr>
    </w:p>
    <w:p w14:paraId="6FFE30CA" w14:textId="05A2B24B" w:rsidR="00AC1606" w:rsidRPr="00682296" w:rsidRDefault="00AC1606" w:rsidP="00682296">
      <w:pPr>
        <w:spacing w:before="0"/>
        <w:ind w:firstLine="720"/>
        <w:rPr>
          <w:rFonts w:ascii="Times New Roman" w:hAnsi="Times New Roman" w:cs="Times New Roman"/>
          <w:sz w:val="24"/>
          <w:szCs w:val="24"/>
          <w:rPrChange w:id="225" w:author="Patrick Skippen" w:date="2020-08-26T11:55:00Z">
            <w:rPr>
              <w:rFonts w:ascii="Times New Roman" w:hAnsi="Times New Roman" w:cs="Times New Roman"/>
              <w:sz w:val="24"/>
              <w:szCs w:val="24"/>
            </w:rPr>
          </w:rPrChange>
        </w:rPr>
        <w:pPrChange w:id="226" w:author="Patrick Skippen" w:date="2020-08-26T11:56:00Z">
          <w:pPr/>
        </w:pPrChange>
      </w:pPr>
    </w:p>
    <w:p w14:paraId="4D9E92EE" w14:textId="57778A54" w:rsidR="00AC1606" w:rsidRPr="00682296" w:rsidRDefault="00AC1606" w:rsidP="00682296">
      <w:pPr>
        <w:spacing w:before="0"/>
        <w:ind w:firstLine="720"/>
        <w:rPr>
          <w:rFonts w:ascii="Times New Roman" w:hAnsi="Times New Roman" w:cs="Times New Roman"/>
          <w:sz w:val="24"/>
          <w:szCs w:val="24"/>
          <w:rPrChange w:id="227" w:author="Patrick Skippen" w:date="2020-08-26T11:55:00Z">
            <w:rPr>
              <w:rFonts w:ascii="Times New Roman" w:hAnsi="Times New Roman" w:cs="Times New Roman"/>
              <w:sz w:val="24"/>
              <w:szCs w:val="24"/>
            </w:rPr>
          </w:rPrChange>
        </w:rPr>
        <w:pPrChange w:id="228" w:author="Patrick Skippen" w:date="2020-08-26T11:56:00Z">
          <w:pPr/>
        </w:pPrChange>
      </w:pPr>
    </w:p>
    <w:p w14:paraId="20029880" w14:textId="04C5EA80" w:rsidR="00AC1606" w:rsidRPr="00682296" w:rsidRDefault="00AC1606" w:rsidP="00682296">
      <w:pPr>
        <w:spacing w:before="0"/>
        <w:ind w:firstLine="720"/>
        <w:rPr>
          <w:rFonts w:ascii="Times New Roman" w:hAnsi="Times New Roman" w:cs="Times New Roman"/>
          <w:sz w:val="24"/>
          <w:szCs w:val="24"/>
          <w:rPrChange w:id="229" w:author="Patrick Skippen" w:date="2020-08-26T11:55:00Z">
            <w:rPr>
              <w:rFonts w:ascii="Times New Roman" w:hAnsi="Times New Roman" w:cs="Times New Roman"/>
              <w:sz w:val="24"/>
              <w:szCs w:val="24"/>
            </w:rPr>
          </w:rPrChange>
        </w:rPr>
        <w:pPrChange w:id="230" w:author="Patrick Skippen" w:date="2020-08-26T11:56:00Z">
          <w:pPr/>
        </w:pPrChange>
      </w:pPr>
    </w:p>
    <w:p w14:paraId="45497560" w14:textId="2E28C12A" w:rsidR="001D0B48" w:rsidRPr="00682296" w:rsidRDefault="001D0B48" w:rsidP="00682296">
      <w:pPr>
        <w:spacing w:before="0"/>
        <w:ind w:firstLine="720"/>
        <w:rPr>
          <w:rFonts w:ascii="Times New Roman" w:hAnsi="Times New Roman" w:cs="Times New Roman"/>
          <w:sz w:val="24"/>
          <w:szCs w:val="24"/>
          <w:rPrChange w:id="231" w:author="Patrick Skippen" w:date="2020-08-26T11:55:00Z">
            <w:rPr>
              <w:rFonts w:ascii="Times New Roman" w:hAnsi="Times New Roman" w:cs="Times New Roman"/>
              <w:sz w:val="24"/>
              <w:szCs w:val="24"/>
            </w:rPr>
          </w:rPrChange>
        </w:rPr>
        <w:pPrChange w:id="232" w:author="Patrick Skippen" w:date="2020-08-26T11:56:00Z">
          <w:pPr/>
        </w:pPrChange>
      </w:pPr>
    </w:p>
    <w:p w14:paraId="2959905C" w14:textId="6C03E001" w:rsidR="00AC1606" w:rsidRPr="00682296" w:rsidRDefault="00AC1606" w:rsidP="00682296">
      <w:pPr>
        <w:spacing w:before="0"/>
        <w:ind w:firstLine="720"/>
        <w:rPr>
          <w:rFonts w:ascii="Times New Roman" w:hAnsi="Times New Roman" w:cs="Times New Roman"/>
          <w:sz w:val="24"/>
          <w:szCs w:val="24"/>
          <w:rPrChange w:id="233" w:author="Patrick Skippen" w:date="2020-08-26T11:55:00Z">
            <w:rPr>
              <w:rFonts w:ascii="Times New Roman" w:hAnsi="Times New Roman" w:cs="Times New Roman"/>
              <w:sz w:val="24"/>
              <w:szCs w:val="24"/>
            </w:rPr>
          </w:rPrChange>
        </w:rPr>
        <w:pPrChange w:id="234" w:author="Patrick Skippen" w:date="2020-08-26T11:56:00Z">
          <w:pPr/>
        </w:pPrChange>
      </w:pPr>
    </w:p>
    <w:p w14:paraId="2D25233F" w14:textId="77777777" w:rsidR="001D0B48" w:rsidRPr="00682296" w:rsidRDefault="001D0B48" w:rsidP="00682296">
      <w:pPr>
        <w:spacing w:before="0"/>
        <w:ind w:firstLine="720"/>
        <w:rPr>
          <w:rFonts w:ascii="Times New Roman" w:hAnsi="Times New Roman" w:cs="Times New Roman"/>
          <w:sz w:val="24"/>
          <w:szCs w:val="24"/>
          <w:rPrChange w:id="235" w:author="Patrick Skippen" w:date="2020-08-26T11:55:00Z">
            <w:rPr>
              <w:rFonts w:ascii="Times New Roman" w:hAnsi="Times New Roman" w:cs="Times New Roman"/>
              <w:sz w:val="24"/>
              <w:szCs w:val="24"/>
            </w:rPr>
          </w:rPrChange>
        </w:rPr>
        <w:sectPr w:rsidR="001D0B48" w:rsidRPr="00682296">
          <w:pgSz w:w="11906" w:h="16838"/>
          <w:pgMar w:top="1440" w:right="1440" w:bottom="1440" w:left="1440" w:header="708" w:footer="708" w:gutter="0"/>
          <w:cols w:space="708"/>
          <w:docGrid w:linePitch="360"/>
        </w:sectPr>
        <w:pPrChange w:id="236" w:author="Patrick Skippen" w:date="2020-08-26T11:56:00Z">
          <w:pPr/>
        </w:pPrChange>
      </w:pPr>
    </w:p>
    <w:p w14:paraId="68C1E454" w14:textId="76C289C1" w:rsidR="00AC1606" w:rsidRPr="00682296" w:rsidRDefault="00AC1606" w:rsidP="00682296">
      <w:pPr>
        <w:pStyle w:val="Heading1"/>
        <w:spacing w:before="0"/>
        <w:ind w:firstLine="720"/>
        <w:rPr>
          <w:sz w:val="24"/>
          <w:szCs w:val="24"/>
          <w:rPrChange w:id="237" w:author="Patrick Skippen" w:date="2020-08-26T11:55:00Z">
            <w:rPr/>
          </w:rPrChange>
        </w:rPr>
        <w:pPrChange w:id="238" w:author="Patrick Skippen" w:date="2020-08-26T11:56:00Z">
          <w:pPr>
            <w:pStyle w:val="Heading1"/>
          </w:pPr>
        </w:pPrChange>
      </w:pPr>
      <w:r w:rsidRPr="00682296">
        <w:rPr>
          <w:sz w:val="24"/>
          <w:szCs w:val="24"/>
          <w:rPrChange w:id="239" w:author="Patrick Skippen" w:date="2020-08-26T11:55:00Z">
            <w:rPr/>
          </w:rPrChange>
        </w:rPr>
        <w:lastRenderedPageBreak/>
        <w:t>References</w:t>
      </w:r>
    </w:p>
    <w:p w14:paraId="21BB6E9F" w14:textId="1E6088F8" w:rsidR="00A4469F" w:rsidRPr="00A4469F" w:rsidRDefault="00AC1606" w:rsidP="00A4469F">
      <w:pPr>
        <w:widowControl w:val="0"/>
        <w:autoSpaceDE w:val="0"/>
        <w:autoSpaceDN w:val="0"/>
        <w:adjustRightInd w:val="0"/>
        <w:spacing w:before="0"/>
        <w:ind w:left="480" w:hanging="480"/>
        <w:rPr>
          <w:rFonts w:ascii="Times New Roman" w:hAnsi="Times New Roman" w:cs="Times New Roman"/>
          <w:noProof/>
          <w:sz w:val="24"/>
          <w:szCs w:val="24"/>
        </w:rPr>
      </w:pPr>
      <w:r w:rsidRPr="00682296">
        <w:rPr>
          <w:rFonts w:ascii="Times New Roman" w:hAnsi="Times New Roman" w:cs="Times New Roman"/>
          <w:sz w:val="24"/>
          <w:szCs w:val="24"/>
          <w:rPrChange w:id="240" w:author="Patrick Skippen" w:date="2020-08-26T11:55:00Z">
            <w:rPr>
              <w:rFonts w:ascii="Times New Roman" w:hAnsi="Times New Roman" w:cs="Times New Roman"/>
              <w:sz w:val="24"/>
              <w:szCs w:val="24"/>
            </w:rPr>
          </w:rPrChange>
        </w:rPr>
        <w:fldChar w:fldCharType="begin" w:fldLock="1"/>
      </w:r>
      <w:r w:rsidRPr="00682296">
        <w:rPr>
          <w:rFonts w:ascii="Times New Roman" w:hAnsi="Times New Roman" w:cs="Times New Roman"/>
          <w:sz w:val="24"/>
          <w:szCs w:val="24"/>
          <w:rPrChange w:id="241" w:author="Patrick Skippen" w:date="2020-08-26T11:55:00Z">
            <w:rPr>
              <w:rFonts w:ascii="Times New Roman" w:hAnsi="Times New Roman" w:cs="Times New Roman"/>
              <w:sz w:val="24"/>
              <w:szCs w:val="24"/>
            </w:rPr>
          </w:rPrChange>
        </w:rPr>
        <w:instrText xml:space="preserve">ADDIN Mendeley Bibliography CSL_BIBLIOGRAPHY </w:instrText>
      </w:r>
      <w:r w:rsidRPr="00682296">
        <w:rPr>
          <w:rFonts w:ascii="Times New Roman" w:hAnsi="Times New Roman" w:cs="Times New Roman"/>
          <w:sz w:val="24"/>
          <w:szCs w:val="24"/>
          <w:rPrChange w:id="242" w:author="Patrick Skippen" w:date="2020-08-26T11:55:00Z">
            <w:rPr>
              <w:rFonts w:ascii="Times New Roman" w:hAnsi="Times New Roman" w:cs="Times New Roman"/>
              <w:sz w:val="24"/>
              <w:szCs w:val="24"/>
            </w:rPr>
          </w:rPrChange>
        </w:rPr>
        <w:fldChar w:fldCharType="separate"/>
      </w:r>
      <w:r w:rsidR="00A4469F" w:rsidRPr="00A4469F">
        <w:rPr>
          <w:rFonts w:ascii="Times New Roman" w:hAnsi="Times New Roman" w:cs="Times New Roman"/>
          <w:noProof/>
          <w:sz w:val="24"/>
          <w:szCs w:val="24"/>
        </w:rPr>
        <w:t xml:space="preserve">Bazanova, O. M., &amp; Vernon, D. (2014). Interpreting EEG alpha activity. In </w:t>
      </w:r>
      <w:r w:rsidR="00A4469F" w:rsidRPr="00A4469F">
        <w:rPr>
          <w:rFonts w:ascii="Times New Roman" w:hAnsi="Times New Roman" w:cs="Times New Roman"/>
          <w:i/>
          <w:iCs/>
          <w:noProof/>
          <w:sz w:val="24"/>
          <w:szCs w:val="24"/>
        </w:rPr>
        <w:t>Neuroscience and Biobehavioral Reviews</w:t>
      </w:r>
      <w:r w:rsidR="00A4469F" w:rsidRPr="00A4469F">
        <w:rPr>
          <w:rFonts w:ascii="Times New Roman" w:hAnsi="Times New Roman" w:cs="Times New Roman"/>
          <w:noProof/>
          <w:sz w:val="24"/>
          <w:szCs w:val="24"/>
        </w:rPr>
        <w:t xml:space="preserve"> (Vol. 44, pp. 94–110). Elsevier Ltd. https://doi.org/10.1016/j.neubiorev.2013.05.007</w:t>
      </w:r>
    </w:p>
    <w:p w14:paraId="2E8F8EEC" w14:textId="77777777" w:rsidR="00A4469F" w:rsidRPr="00A4469F" w:rsidRDefault="00A4469F" w:rsidP="00A4469F">
      <w:pPr>
        <w:widowControl w:val="0"/>
        <w:autoSpaceDE w:val="0"/>
        <w:autoSpaceDN w:val="0"/>
        <w:adjustRightInd w:val="0"/>
        <w:spacing w:before="0"/>
        <w:ind w:left="480" w:hanging="480"/>
        <w:rPr>
          <w:rFonts w:ascii="Times New Roman" w:hAnsi="Times New Roman" w:cs="Times New Roman"/>
          <w:noProof/>
          <w:sz w:val="24"/>
        </w:rPr>
      </w:pPr>
      <w:r w:rsidRPr="00A4469F">
        <w:rPr>
          <w:rFonts w:ascii="Times New Roman" w:hAnsi="Times New Roman" w:cs="Times New Roman"/>
          <w:noProof/>
          <w:sz w:val="24"/>
          <w:szCs w:val="24"/>
        </w:rPr>
        <w:t xml:space="preserve">van Diepen, R. M., Foxe, J. J., &amp; Mazaheri, A. (2019). The functional role of alpha-band activity in attentional processing: the current zeitgeist and future outlook. </w:t>
      </w:r>
      <w:r w:rsidRPr="00A4469F">
        <w:rPr>
          <w:rFonts w:ascii="Times New Roman" w:hAnsi="Times New Roman" w:cs="Times New Roman"/>
          <w:i/>
          <w:iCs/>
          <w:noProof/>
          <w:sz w:val="24"/>
          <w:szCs w:val="24"/>
        </w:rPr>
        <w:t>Current Opinion in Psychology</w:t>
      </w:r>
      <w:r w:rsidRPr="00A4469F">
        <w:rPr>
          <w:rFonts w:ascii="Times New Roman" w:hAnsi="Times New Roman" w:cs="Times New Roman"/>
          <w:noProof/>
          <w:sz w:val="24"/>
          <w:szCs w:val="24"/>
        </w:rPr>
        <w:t xml:space="preserve">, </w:t>
      </w:r>
      <w:r w:rsidRPr="00A4469F">
        <w:rPr>
          <w:rFonts w:ascii="Times New Roman" w:hAnsi="Times New Roman" w:cs="Times New Roman"/>
          <w:i/>
          <w:iCs/>
          <w:noProof/>
          <w:sz w:val="24"/>
          <w:szCs w:val="24"/>
        </w:rPr>
        <w:t>29</w:t>
      </w:r>
      <w:r w:rsidRPr="00A4469F">
        <w:rPr>
          <w:rFonts w:ascii="Times New Roman" w:hAnsi="Times New Roman" w:cs="Times New Roman"/>
          <w:noProof/>
          <w:sz w:val="24"/>
          <w:szCs w:val="24"/>
        </w:rPr>
        <w:t>, 229–238. https://doi.org/10.1016/j.copsyc.2019.03.015</w:t>
      </w:r>
    </w:p>
    <w:p w14:paraId="202BB37E" w14:textId="355C0A6E" w:rsidR="00AC1606" w:rsidRPr="00682296" w:rsidRDefault="00AC1606" w:rsidP="00682296">
      <w:pPr>
        <w:spacing w:before="0"/>
        <w:ind w:firstLine="720"/>
        <w:jc w:val="center"/>
        <w:rPr>
          <w:rFonts w:ascii="Times New Roman" w:hAnsi="Times New Roman" w:cs="Times New Roman"/>
          <w:sz w:val="24"/>
          <w:szCs w:val="24"/>
          <w:rPrChange w:id="243" w:author="Patrick Skippen" w:date="2020-08-26T11:55:00Z">
            <w:rPr>
              <w:rFonts w:ascii="Times New Roman" w:hAnsi="Times New Roman" w:cs="Times New Roman"/>
              <w:sz w:val="24"/>
              <w:szCs w:val="24"/>
            </w:rPr>
          </w:rPrChange>
        </w:rPr>
        <w:pPrChange w:id="244" w:author="Patrick Skippen" w:date="2020-08-26T11:56:00Z">
          <w:pPr>
            <w:jc w:val="center"/>
          </w:pPr>
        </w:pPrChange>
      </w:pPr>
      <w:r w:rsidRPr="00682296">
        <w:rPr>
          <w:rFonts w:ascii="Times New Roman" w:hAnsi="Times New Roman" w:cs="Times New Roman"/>
          <w:sz w:val="24"/>
          <w:szCs w:val="24"/>
          <w:rPrChange w:id="245" w:author="Patrick Skippen" w:date="2020-08-26T11:55:00Z">
            <w:rPr>
              <w:rFonts w:ascii="Times New Roman" w:hAnsi="Times New Roman" w:cs="Times New Roman"/>
              <w:sz w:val="24"/>
              <w:szCs w:val="24"/>
            </w:rPr>
          </w:rPrChange>
        </w:rPr>
        <w:fldChar w:fldCharType="end"/>
      </w:r>
    </w:p>
    <w:sectPr w:rsidR="00AC1606" w:rsidRPr="0068229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Patrick Skippen" w:date="2020-06-04T12:32:00Z" w:initials="PS">
    <w:p w14:paraId="433D11AA" w14:textId="1D74404C" w:rsidR="0098010B" w:rsidRDefault="0098010B">
      <w:pPr>
        <w:pStyle w:val="CommentText"/>
      </w:pPr>
      <w:r>
        <w:rPr>
          <w:rStyle w:val="CommentReference"/>
        </w:rPr>
        <w:annotationRef/>
      </w:r>
      <w:r>
        <w:t xml:space="preserve">James mentioned </w:t>
      </w:r>
      <w:r w:rsidR="003B6C22">
        <w:t>using</w:t>
      </w:r>
      <w:r>
        <w:t xml:space="preserve"> this</w:t>
      </w:r>
      <w:r w:rsidR="00C83BE9">
        <w:t xml:space="preserve"> could be good for the group as a whole.</w:t>
      </w:r>
    </w:p>
  </w:comment>
  <w:comment w:id="114" w:author="Patrick Skippen" w:date="2020-05-19T19:27:00Z" w:initials="PS">
    <w:p w14:paraId="7F29D9EC" w14:textId="5F3D0E32" w:rsidR="00054B7A" w:rsidRDefault="00054B7A">
      <w:pPr>
        <w:pStyle w:val="CommentText"/>
      </w:pPr>
      <w:r>
        <w:rPr>
          <w:rStyle w:val="CommentReference"/>
        </w:rPr>
        <w:annotationRef/>
      </w:r>
      <w:r>
        <w:t>Attentional control is necessary to filter our distraction.</w:t>
      </w:r>
    </w:p>
    <w:p w14:paraId="4456859B" w14:textId="315AE7E4" w:rsidR="00054B7A" w:rsidRDefault="00054B7A">
      <w:pPr>
        <w:pStyle w:val="CommentText"/>
      </w:pPr>
      <w:r>
        <w:t>Evidence.</w:t>
      </w:r>
    </w:p>
    <w:p w14:paraId="077ED466" w14:textId="76F21323" w:rsidR="00054B7A" w:rsidRDefault="00054B7A">
      <w:pPr>
        <w:pStyle w:val="CommentText"/>
      </w:pPr>
      <w:r>
        <w:t>Attentional control is thought to be represented in alpha EEG activity.</w:t>
      </w:r>
    </w:p>
    <w:p w14:paraId="656EB743" w14:textId="6B651D8C" w:rsidR="00054B7A" w:rsidRDefault="00054B7A">
      <w:pPr>
        <w:pStyle w:val="CommentText"/>
      </w:pPr>
      <w:r>
        <w:t>Evidence – brief</w:t>
      </w:r>
    </w:p>
    <w:p w14:paraId="331C1E0E" w14:textId="7F86409B" w:rsidR="00054B7A" w:rsidRDefault="00054B7A">
      <w:pPr>
        <w:pStyle w:val="CommentText"/>
      </w:pPr>
      <w:r>
        <w:t>In fact, this data suggests two separable processes, one indexing functional inhibition in relevant areas and one indexing the filtering out of distractors.</w:t>
      </w:r>
    </w:p>
    <w:p w14:paraId="5C69763D" w14:textId="5341AB2B" w:rsidR="00054B7A" w:rsidRDefault="00054B7A">
      <w:pPr>
        <w:pStyle w:val="CommentText"/>
      </w:pPr>
      <w:r>
        <w:t>Evidence.</w:t>
      </w:r>
    </w:p>
    <w:p w14:paraId="1950685D" w14:textId="3A2D74CA" w:rsidR="00054B7A" w:rsidRDefault="00054B7A">
      <w:pPr>
        <w:pStyle w:val="CommentText"/>
      </w:pPr>
      <w:r>
        <w:t>Therefore, the ability to inhibit distracting stimuli can be detected in scalp EEG.</w:t>
      </w:r>
    </w:p>
    <w:p w14:paraId="48A33CED" w14:textId="77777777" w:rsidR="00167679" w:rsidRDefault="00167679">
      <w:pPr>
        <w:pStyle w:val="CommentText"/>
      </w:pPr>
    </w:p>
    <w:p w14:paraId="7CE6471D" w14:textId="2168B2E2" w:rsidR="00054B7A" w:rsidRDefault="00054B7A">
      <w:pPr>
        <w:pStyle w:val="CommentText"/>
      </w:pPr>
      <w:r>
        <w:t xml:space="preserve">The ability to </w:t>
      </w:r>
      <w:r w:rsidR="00167679">
        <w:t>filter out distracting stimuli has been shown to assist in the decrease of painful experience</w:t>
      </w:r>
    </w:p>
    <w:p w14:paraId="10C309AB" w14:textId="6A6F7B5F" w:rsidR="00167679" w:rsidRDefault="00167679">
      <w:pPr>
        <w:pStyle w:val="CommentText"/>
      </w:pPr>
      <w:r>
        <w:t>Evidence.</w:t>
      </w:r>
    </w:p>
    <w:p w14:paraId="51DCDF20" w14:textId="3821DB6A" w:rsidR="00167679" w:rsidRDefault="00167679">
      <w:pPr>
        <w:pStyle w:val="CommentText"/>
      </w:pPr>
      <w:r>
        <w:t>Therefore, the ability to successfully filter out irrelevant stimuli may be increased in those who can better filter out pain</w:t>
      </w:r>
    </w:p>
    <w:p w14:paraId="05EB4056" w14:textId="2D0FDA04" w:rsidR="00167679" w:rsidRDefault="00167679">
      <w:pPr>
        <w:pStyle w:val="CommentText"/>
      </w:pPr>
    </w:p>
    <w:p w14:paraId="542B9CD3" w14:textId="59FE9972" w:rsidR="00167679" w:rsidRDefault="00167679">
      <w:pPr>
        <w:pStyle w:val="CommentText"/>
      </w:pPr>
      <w:r>
        <w:t>We know that pain and alpha are connected.</w:t>
      </w:r>
    </w:p>
    <w:p w14:paraId="1751A3A7" w14:textId="2FB43A03" w:rsidR="00167679" w:rsidRDefault="00167679">
      <w:pPr>
        <w:pStyle w:val="CommentText"/>
      </w:pPr>
      <w:r>
        <w:t>PAF is shown to predict pain sensitivity and possibly the development of chronic pain.</w:t>
      </w:r>
    </w:p>
    <w:p w14:paraId="30225C88" w14:textId="6AB0C3EF" w:rsidR="00167679" w:rsidRDefault="00167679">
      <w:pPr>
        <w:pStyle w:val="CommentText"/>
      </w:pPr>
      <w:r>
        <w:t>Alpha during cognitive tasks has been shown to be reduced in subjects with chronic pain??? Idk, maybe.</w:t>
      </w:r>
    </w:p>
    <w:p w14:paraId="1A59972C" w14:textId="5163A0C3" w:rsidR="00167679" w:rsidRDefault="00167679">
      <w:pPr>
        <w:pStyle w:val="CommentText"/>
      </w:pPr>
      <w:r>
        <w:t>Something else to connect pain and alpha.</w:t>
      </w:r>
    </w:p>
    <w:p w14:paraId="761B294F" w14:textId="0B0CBF0D" w:rsidR="00167679" w:rsidRDefault="00167679">
      <w:pPr>
        <w:pStyle w:val="CommentText"/>
      </w:pPr>
    </w:p>
    <w:p w14:paraId="0BFE63A4" w14:textId="4E421A25" w:rsidR="00167679" w:rsidRDefault="00167679">
      <w:pPr>
        <w:pStyle w:val="CommentText"/>
      </w:pPr>
      <w:r>
        <w:t xml:space="preserve">Therefore, this study utilises a cross-modal attention task to explore both the </w:t>
      </w:r>
      <w:proofErr w:type="spellStart"/>
      <w:r>
        <w:t>facilatory</w:t>
      </w:r>
      <w:proofErr w:type="spellEnd"/>
      <w:r>
        <w:t xml:space="preserve"> and inhibitory aspects of attention. We hypothesise that individuals with increased levels of pain will have reduced lateralisation of alpha activity and lower alpha power over all… yada </w:t>
      </w:r>
      <w:proofErr w:type="spellStart"/>
      <w:r>
        <w:t>yada</w:t>
      </w:r>
      <w:proofErr w:type="spellEnd"/>
      <w:r>
        <w:t>.</w:t>
      </w:r>
    </w:p>
  </w:comment>
  <w:comment w:id="150" w:author="Patrick Skippen" w:date="2020-08-26T11:58:00Z" w:initials="PS">
    <w:p w14:paraId="0711996E" w14:textId="5EA9339A" w:rsidR="00766AF8" w:rsidRDefault="00766AF8">
      <w:pPr>
        <w:pStyle w:val="CommentText"/>
      </w:pPr>
      <w:r>
        <w:rPr>
          <w:rStyle w:val="CommentReference"/>
        </w:rPr>
        <w:annotationRef/>
      </w:r>
      <w:r>
        <w:t>What is this?</w:t>
      </w:r>
    </w:p>
  </w:comment>
  <w:comment w:id="155" w:author="Patrick Skippen [2]" w:date="2020-07-07T08:18:00Z" w:initials="PS">
    <w:p w14:paraId="624083BC" w14:textId="2C69E522" w:rsidR="00483259" w:rsidRDefault="00483259">
      <w:pPr>
        <w:pStyle w:val="CommentText"/>
      </w:pPr>
      <w:r w:rsidRPr="006A3412">
        <w:rPr>
          <w:rStyle w:val="CommentReference"/>
          <w:highlight w:val="yellow"/>
        </w:rPr>
        <w:annotationRef/>
      </w:r>
      <w:r w:rsidRPr="006A3412">
        <w:rPr>
          <w:highlight w:val="yellow"/>
        </w:rPr>
        <w:t>Check refs, add more, add with Mendeley.</w:t>
      </w:r>
    </w:p>
  </w:comment>
  <w:comment w:id="156" w:author="Patrick Skippen" w:date="2020-08-26T12:07:00Z" w:initials="PS">
    <w:p w14:paraId="3DF3D3A5" w14:textId="5A8337D7" w:rsidR="00201179" w:rsidRDefault="00201179">
      <w:pPr>
        <w:pStyle w:val="CommentText"/>
      </w:pPr>
      <w:r>
        <w:rPr>
          <w:rStyle w:val="CommentReference"/>
        </w:rPr>
        <w:annotationRef/>
      </w:r>
      <w:r w:rsidRPr="00201179">
        <w:t>(</w:t>
      </w:r>
      <w:proofErr w:type="spellStart"/>
      <w:r w:rsidRPr="00201179">
        <w:t>Rihs</w:t>
      </w:r>
      <w:proofErr w:type="spellEnd"/>
      <w:r w:rsidRPr="00201179">
        <w:t xml:space="preserve"> et al., 2007; </w:t>
      </w:r>
      <w:proofErr w:type="spellStart"/>
      <w:r w:rsidRPr="00201179">
        <w:t>Romei</w:t>
      </w:r>
      <w:proofErr w:type="spellEnd"/>
      <w:r w:rsidRPr="00201179">
        <w:t xml:space="preserve"> et al., 2008b; </w:t>
      </w:r>
      <w:proofErr w:type="spellStart"/>
      <w:r w:rsidRPr="00201179">
        <w:t>Thut</w:t>
      </w:r>
      <w:proofErr w:type="spellEnd"/>
      <w:r w:rsidRPr="00201179">
        <w:t xml:space="preserve"> et al., 2003, 2006; Worden et al., 2000)</w:t>
      </w:r>
      <w:r>
        <w:t xml:space="preserve"> – </w:t>
      </w:r>
      <w:proofErr w:type="spellStart"/>
      <w:r>
        <w:t>Maz</w:t>
      </w:r>
      <w:proofErr w:type="spellEnd"/>
      <w:r>
        <w:t xml:space="preserve">, 2014 </w:t>
      </w:r>
      <w:proofErr w:type="spellStart"/>
      <w:r>
        <w:t>Neuroimage</w:t>
      </w:r>
      <w:proofErr w:type="spellEnd"/>
    </w:p>
  </w:comment>
  <w:comment w:id="167" w:author="Patrick Skippen" w:date="2020-08-26T12:42:00Z" w:initials="PS">
    <w:p w14:paraId="1EC17F66" w14:textId="1A763CAC" w:rsidR="00E578C5" w:rsidRDefault="00E578C5">
      <w:pPr>
        <w:pStyle w:val="CommentText"/>
      </w:pPr>
      <w:r>
        <w:rPr>
          <w:rStyle w:val="CommentReference"/>
        </w:rPr>
        <w:annotationRef/>
      </w:r>
      <w:r>
        <w:t xml:space="preserve">But see… </w:t>
      </w:r>
    </w:p>
    <w:p w14:paraId="1EFE489D" w14:textId="77777777" w:rsidR="00E578C5" w:rsidRDefault="00E578C5" w:rsidP="00E578C5">
      <w:pPr>
        <w:pStyle w:val="CommentText"/>
      </w:pPr>
      <w:r>
        <w:t xml:space="preserve">14. Okazaki YO, De </w:t>
      </w:r>
      <w:proofErr w:type="spellStart"/>
      <w:r>
        <w:t>Weerd</w:t>
      </w:r>
      <w:proofErr w:type="spellEnd"/>
      <w:r>
        <w:t xml:space="preserve"> P, </w:t>
      </w:r>
      <w:proofErr w:type="spellStart"/>
      <w:r>
        <w:t>Haegens</w:t>
      </w:r>
      <w:proofErr w:type="spellEnd"/>
      <w:r>
        <w:t xml:space="preserve"> S, Jensen O: Hemispheric lateralization of posterior alpha reduces distracter interference during face matching. Brain Res 2014, 1590:56-64 http://dx.doi.org/10.1016/j.brainres.2014.09.058.</w:t>
      </w:r>
    </w:p>
    <w:p w14:paraId="45024B94" w14:textId="1C347F36" w:rsidR="00E578C5" w:rsidRDefault="00E578C5" w:rsidP="00E578C5">
      <w:pPr>
        <w:pStyle w:val="CommentText"/>
      </w:pPr>
      <w:r>
        <w:t xml:space="preserve">15. </w:t>
      </w:r>
      <w:proofErr w:type="spellStart"/>
      <w:r>
        <w:t>Zumer</w:t>
      </w:r>
      <w:proofErr w:type="spellEnd"/>
      <w:r>
        <w:t xml:space="preserve"> JM, </w:t>
      </w:r>
      <w:proofErr w:type="spellStart"/>
      <w:r>
        <w:t>Scheeringa</w:t>
      </w:r>
      <w:proofErr w:type="spellEnd"/>
      <w:r>
        <w:t xml:space="preserve"> R, </w:t>
      </w:r>
      <w:proofErr w:type="spellStart"/>
      <w:r>
        <w:t>Schoffelen</w:t>
      </w:r>
      <w:proofErr w:type="spellEnd"/>
      <w:r>
        <w:t xml:space="preserve"> JM, Norris DG, Jensen O: Occipital alpha activity during stimulus processing gates the information flow to object-selective cortex. </w:t>
      </w:r>
      <w:proofErr w:type="spellStart"/>
      <w:r>
        <w:t>PLoS</w:t>
      </w:r>
      <w:proofErr w:type="spellEnd"/>
      <w:r>
        <w:t xml:space="preserve"> </w:t>
      </w:r>
      <w:proofErr w:type="spellStart"/>
      <w:r>
        <w:t>Biol</w:t>
      </w:r>
      <w:proofErr w:type="spellEnd"/>
      <w:r>
        <w:t xml:space="preserve"> 2014, 12: e1001965</w:t>
      </w:r>
      <w:bookmarkStart w:id="169" w:name="_GoBack"/>
      <w:bookmarkEnd w:id="169"/>
    </w:p>
  </w:comment>
  <w:comment w:id="191" w:author="Patrick Skippen" w:date="2020-05-19T11:41:00Z" w:initials="PS">
    <w:p w14:paraId="08140E5E" w14:textId="77777777" w:rsidR="00214CED" w:rsidRDefault="00214CED">
      <w:pPr>
        <w:pStyle w:val="CommentText"/>
      </w:pPr>
      <w:r>
        <w:rPr>
          <w:rStyle w:val="CommentReference"/>
        </w:rPr>
        <w:annotationRef/>
      </w:r>
      <w:r>
        <w:t>Something about filtering out incoming shit that could link this to pain.</w:t>
      </w:r>
    </w:p>
    <w:p w14:paraId="06C4E38D" w14:textId="77777777" w:rsidR="00842B30" w:rsidRDefault="00842B30">
      <w:pPr>
        <w:pStyle w:val="CommentText"/>
      </w:pPr>
    </w:p>
    <w:p w14:paraId="346BDCAA" w14:textId="5B6C1C43" w:rsidR="00842B30" w:rsidRDefault="00842B30">
      <w:pPr>
        <w:pStyle w:val="CommentText"/>
      </w:pPr>
      <w:r>
        <w:t>Maybe a “this study will investigate selective attention in a cross-modal attention task in order to better understand the role of alpha in attentional control and better differentiate the roles of facilitation and inhibition”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3D11AA" w15:done="0"/>
  <w15:commentEx w15:paraId="0BFE63A4" w15:done="0"/>
  <w15:commentEx w15:paraId="0711996E" w15:done="0"/>
  <w15:commentEx w15:paraId="624083BC" w15:done="0"/>
  <w15:commentEx w15:paraId="3DF3D3A5" w15:paraIdParent="624083BC" w15:done="0"/>
  <w15:commentEx w15:paraId="45024B94" w15:done="0"/>
  <w15:commentEx w15:paraId="346BDC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AE73" w16cex:dateUtc="2020-07-06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3D11AA" w16cid:durableId="22AE999A"/>
  <w16cid:commentId w16cid:paraId="0BFE63A4" w16cid:durableId="22AE999B"/>
  <w16cid:commentId w16cid:paraId="624083BC" w16cid:durableId="22AEAE73"/>
  <w16cid:commentId w16cid:paraId="346BDCAA" w16cid:durableId="22AE99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Skippen">
    <w15:presenceInfo w15:providerId="AD" w15:userId="S-1-5-21-1451058757-1749049392-1947940980-208521"/>
  </w15:person>
  <w15:person w15:author="Patrick Skippen [2]">
    <w15:presenceInfo w15:providerId="Windows Live" w15:userId="450f90a014993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72"/>
    <w:rsid w:val="00006B94"/>
    <w:rsid w:val="00012C32"/>
    <w:rsid w:val="00054B7A"/>
    <w:rsid w:val="000866CE"/>
    <w:rsid w:val="000A0C22"/>
    <w:rsid w:val="000B63C4"/>
    <w:rsid w:val="00110AD6"/>
    <w:rsid w:val="0014140C"/>
    <w:rsid w:val="00142014"/>
    <w:rsid w:val="00146579"/>
    <w:rsid w:val="00155EDF"/>
    <w:rsid w:val="00167679"/>
    <w:rsid w:val="00184B0D"/>
    <w:rsid w:val="00187C23"/>
    <w:rsid w:val="001B4AE5"/>
    <w:rsid w:val="001D0B48"/>
    <w:rsid w:val="001D5DE3"/>
    <w:rsid w:val="001D636C"/>
    <w:rsid w:val="00201179"/>
    <w:rsid w:val="00214CED"/>
    <w:rsid w:val="0026509F"/>
    <w:rsid w:val="002C253A"/>
    <w:rsid w:val="002C428B"/>
    <w:rsid w:val="002E56D7"/>
    <w:rsid w:val="00301BFE"/>
    <w:rsid w:val="0030645C"/>
    <w:rsid w:val="003344B5"/>
    <w:rsid w:val="0034338E"/>
    <w:rsid w:val="00351644"/>
    <w:rsid w:val="00355E6D"/>
    <w:rsid w:val="00364A90"/>
    <w:rsid w:val="00365796"/>
    <w:rsid w:val="00385B4E"/>
    <w:rsid w:val="003B6C22"/>
    <w:rsid w:val="003D2DFC"/>
    <w:rsid w:val="003D67E7"/>
    <w:rsid w:val="003F1A70"/>
    <w:rsid w:val="0040720A"/>
    <w:rsid w:val="00421269"/>
    <w:rsid w:val="004535D7"/>
    <w:rsid w:val="004630A7"/>
    <w:rsid w:val="00476F84"/>
    <w:rsid w:val="00483259"/>
    <w:rsid w:val="00485309"/>
    <w:rsid w:val="004A4DB1"/>
    <w:rsid w:val="004B16D3"/>
    <w:rsid w:val="004B2AD2"/>
    <w:rsid w:val="00516007"/>
    <w:rsid w:val="00526897"/>
    <w:rsid w:val="0053558E"/>
    <w:rsid w:val="005464EC"/>
    <w:rsid w:val="00547D96"/>
    <w:rsid w:val="00563690"/>
    <w:rsid w:val="00571C72"/>
    <w:rsid w:val="0058703C"/>
    <w:rsid w:val="005A5F8B"/>
    <w:rsid w:val="006402FE"/>
    <w:rsid w:val="006636D9"/>
    <w:rsid w:val="006757C1"/>
    <w:rsid w:val="00681849"/>
    <w:rsid w:val="00682296"/>
    <w:rsid w:val="00697720"/>
    <w:rsid w:val="006A3412"/>
    <w:rsid w:val="006A37A7"/>
    <w:rsid w:val="006C19FA"/>
    <w:rsid w:val="006E107A"/>
    <w:rsid w:val="006E6ED0"/>
    <w:rsid w:val="00715757"/>
    <w:rsid w:val="00720397"/>
    <w:rsid w:val="00725F2F"/>
    <w:rsid w:val="00751C4F"/>
    <w:rsid w:val="00766AF8"/>
    <w:rsid w:val="00781927"/>
    <w:rsid w:val="00786B4D"/>
    <w:rsid w:val="00795466"/>
    <w:rsid w:val="007D280C"/>
    <w:rsid w:val="007E1AE9"/>
    <w:rsid w:val="007E5F3F"/>
    <w:rsid w:val="007F74AB"/>
    <w:rsid w:val="00803056"/>
    <w:rsid w:val="00805BAD"/>
    <w:rsid w:val="00806E8A"/>
    <w:rsid w:val="0081052F"/>
    <w:rsid w:val="008147A0"/>
    <w:rsid w:val="00831189"/>
    <w:rsid w:val="00842B30"/>
    <w:rsid w:val="00850654"/>
    <w:rsid w:val="008673B8"/>
    <w:rsid w:val="00883AB8"/>
    <w:rsid w:val="008A0A16"/>
    <w:rsid w:val="008A1295"/>
    <w:rsid w:val="008B3215"/>
    <w:rsid w:val="008F46DB"/>
    <w:rsid w:val="00915D9A"/>
    <w:rsid w:val="00953F1E"/>
    <w:rsid w:val="009564B0"/>
    <w:rsid w:val="00960758"/>
    <w:rsid w:val="009670C3"/>
    <w:rsid w:val="0098010B"/>
    <w:rsid w:val="00985B15"/>
    <w:rsid w:val="009925A7"/>
    <w:rsid w:val="00993DB6"/>
    <w:rsid w:val="009A0164"/>
    <w:rsid w:val="009C516C"/>
    <w:rsid w:val="009E70EE"/>
    <w:rsid w:val="009F7999"/>
    <w:rsid w:val="00A02DEC"/>
    <w:rsid w:val="00A07AFA"/>
    <w:rsid w:val="00A329D9"/>
    <w:rsid w:val="00A41266"/>
    <w:rsid w:val="00A4469F"/>
    <w:rsid w:val="00A50494"/>
    <w:rsid w:val="00A6161E"/>
    <w:rsid w:val="00A678C2"/>
    <w:rsid w:val="00A7460B"/>
    <w:rsid w:val="00A857E7"/>
    <w:rsid w:val="00AA7F4C"/>
    <w:rsid w:val="00AB0392"/>
    <w:rsid w:val="00AC1606"/>
    <w:rsid w:val="00AC5A17"/>
    <w:rsid w:val="00AC7C92"/>
    <w:rsid w:val="00AF7702"/>
    <w:rsid w:val="00B16A1C"/>
    <w:rsid w:val="00B25ED5"/>
    <w:rsid w:val="00B72FA5"/>
    <w:rsid w:val="00B757D2"/>
    <w:rsid w:val="00B81712"/>
    <w:rsid w:val="00B92E0B"/>
    <w:rsid w:val="00BF202C"/>
    <w:rsid w:val="00C1035D"/>
    <w:rsid w:val="00C31F43"/>
    <w:rsid w:val="00C62040"/>
    <w:rsid w:val="00C64FA2"/>
    <w:rsid w:val="00C80E42"/>
    <w:rsid w:val="00C83BE9"/>
    <w:rsid w:val="00C958EE"/>
    <w:rsid w:val="00CC1A98"/>
    <w:rsid w:val="00CE18AD"/>
    <w:rsid w:val="00D5249A"/>
    <w:rsid w:val="00D53E93"/>
    <w:rsid w:val="00D640C2"/>
    <w:rsid w:val="00D7102B"/>
    <w:rsid w:val="00D96CA5"/>
    <w:rsid w:val="00D9770F"/>
    <w:rsid w:val="00DA2B51"/>
    <w:rsid w:val="00DA65C5"/>
    <w:rsid w:val="00DB27FE"/>
    <w:rsid w:val="00DD2270"/>
    <w:rsid w:val="00DD4134"/>
    <w:rsid w:val="00DD547C"/>
    <w:rsid w:val="00E2240D"/>
    <w:rsid w:val="00E2701B"/>
    <w:rsid w:val="00E34C17"/>
    <w:rsid w:val="00E375A1"/>
    <w:rsid w:val="00E578C5"/>
    <w:rsid w:val="00E773F4"/>
    <w:rsid w:val="00EF0F0B"/>
    <w:rsid w:val="00EF448A"/>
    <w:rsid w:val="00F10379"/>
    <w:rsid w:val="00F2165D"/>
    <w:rsid w:val="00F24C32"/>
    <w:rsid w:val="00F479C5"/>
    <w:rsid w:val="00F47B57"/>
    <w:rsid w:val="00F50F77"/>
    <w:rsid w:val="00FC51E9"/>
    <w:rsid w:val="00FC6460"/>
    <w:rsid w:val="00FE555B"/>
    <w:rsid w:val="00FF5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FEF9"/>
  <w15:chartTrackingRefBased/>
  <w15:docId w15:val="{87652B77-C59F-4AB3-A6D6-8620BE95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3F4"/>
    <w:pPr>
      <w:keepNext/>
      <w:keepLines/>
      <w:spacing w:before="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E773F4"/>
    <w:pPr>
      <w:keepNext/>
      <w:keepLines/>
      <w:spacing w:before="40"/>
      <w:outlineLvl w:val="1"/>
    </w:pPr>
    <w:rPr>
      <w:rFonts w:ascii="Times New Roman" w:eastAsiaTheme="majorEastAsia"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F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E773F4"/>
    <w:rPr>
      <w:rFonts w:ascii="Times New Roman" w:eastAsiaTheme="majorEastAsia" w:hAnsi="Times New Roman" w:cs="Times New Roman"/>
      <w:sz w:val="24"/>
      <w:szCs w:val="24"/>
    </w:rPr>
  </w:style>
  <w:style w:type="character" w:styleId="CommentReference">
    <w:name w:val="annotation reference"/>
    <w:basedOn w:val="DefaultParagraphFont"/>
    <w:uiPriority w:val="99"/>
    <w:semiHidden/>
    <w:unhideWhenUsed/>
    <w:rsid w:val="00E375A1"/>
    <w:rPr>
      <w:sz w:val="16"/>
      <w:szCs w:val="16"/>
    </w:rPr>
  </w:style>
  <w:style w:type="paragraph" w:styleId="CommentText">
    <w:name w:val="annotation text"/>
    <w:basedOn w:val="Normal"/>
    <w:link w:val="CommentTextChar"/>
    <w:uiPriority w:val="99"/>
    <w:semiHidden/>
    <w:unhideWhenUsed/>
    <w:rsid w:val="00E375A1"/>
    <w:pPr>
      <w:spacing w:line="240" w:lineRule="auto"/>
    </w:pPr>
    <w:rPr>
      <w:sz w:val="20"/>
      <w:szCs w:val="20"/>
    </w:rPr>
  </w:style>
  <w:style w:type="character" w:customStyle="1" w:styleId="CommentTextChar">
    <w:name w:val="Comment Text Char"/>
    <w:basedOn w:val="DefaultParagraphFont"/>
    <w:link w:val="CommentText"/>
    <w:uiPriority w:val="99"/>
    <w:semiHidden/>
    <w:rsid w:val="00E375A1"/>
    <w:rPr>
      <w:sz w:val="20"/>
      <w:szCs w:val="20"/>
    </w:rPr>
  </w:style>
  <w:style w:type="paragraph" w:styleId="CommentSubject">
    <w:name w:val="annotation subject"/>
    <w:basedOn w:val="CommentText"/>
    <w:next w:val="CommentText"/>
    <w:link w:val="CommentSubjectChar"/>
    <w:uiPriority w:val="99"/>
    <w:semiHidden/>
    <w:unhideWhenUsed/>
    <w:rsid w:val="00E375A1"/>
    <w:rPr>
      <w:b/>
      <w:bCs/>
    </w:rPr>
  </w:style>
  <w:style w:type="character" w:customStyle="1" w:styleId="CommentSubjectChar">
    <w:name w:val="Comment Subject Char"/>
    <w:basedOn w:val="CommentTextChar"/>
    <w:link w:val="CommentSubject"/>
    <w:uiPriority w:val="99"/>
    <w:semiHidden/>
    <w:rsid w:val="00E375A1"/>
    <w:rPr>
      <w:b/>
      <w:bCs/>
      <w:sz w:val="20"/>
      <w:szCs w:val="20"/>
    </w:rPr>
  </w:style>
  <w:style w:type="paragraph" w:styleId="BalloonText">
    <w:name w:val="Balloon Text"/>
    <w:basedOn w:val="Normal"/>
    <w:link w:val="BalloonTextChar"/>
    <w:uiPriority w:val="99"/>
    <w:semiHidden/>
    <w:unhideWhenUsed/>
    <w:rsid w:val="00E375A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65E3B-C9F2-48C7-B198-C85E9BD5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Skippen</dc:creator>
  <cp:keywords/>
  <dc:description/>
  <cp:lastModifiedBy>Patrick Skippen</cp:lastModifiedBy>
  <cp:revision>24</cp:revision>
  <dcterms:created xsi:type="dcterms:W3CDTF">2020-08-26T01:28:00Z</dcterms:created>
  <dcterms:modified xsi:type="dcterms:W3CDTF">2020-08-26T04:47:00Z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a7074419-9fec-3ce9-83b5-a15931280518</vt:lpwstr>
  </property>
  <property fmtid="{D5CDD505-2E9C-101B-9397-08002B2CF9AE}" pid="24" name="Mendeley Citation Style_1">
    <vt:lpwstr>http://www.zotero.org/styles/apa</vt:lpwstr>
  </property>
</Properties>
</file>